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EA08C2" w:rsidP="2EF9EBFC" w:rsidRDefault="00EA08C2" w14:paraId="3806F25C" w14:textId="77777777">
      <w:pPr>
        <w:spacing w:before="120" w:after="120" w:line="360" w:lineRule="auto"/>
        <w:ind w:firstLine="720"/>
        <w:outlineLvl w:val="0"/>
        <w:rPr>
          <w:b w:val="1"/>
          <w:bCs w:val="1"/>
          <w:sz w:val="28"/>
          <w:szCs w:val="28"/>
        </w:rPr>
      </w:pPr>
      <w:r w:rsidRPr="2EF9EBFC" w:rsidR="2EF9EBFC">
        <w:rPr>
          <w:b w:val="1"/>
          <w:bCs w:val="1"/>
          <w:sz w:val="28"/>
          <w:szCs w:val="28"/>
        </w:rPr>
        <w:t>HYDRATION FREE ENERGY OF TOLUENE</w:t>
      </w:r>
    </w:p>
    <w:p w:rsidR="2EF9EBFC" w:rsidP="2EF9EBFC" w:rsidRDefault="2EF9EBFC" w14:paraId="599585F6" w14:textId="1DC74FED">
      <w:pPr>
        <w:pStyle w:val="Normal"/>
        <w:spacing w:before="120" w:after="120" w:line="360" w:lineRule="auto"/>
        <w:ind w:firstLine="720"/>
        <w:outlineLvl w:val="0"/>
        <w:rPr>
          <w:b w:val="1"/>
          <w:bCs w:val="1"/>
          <w:sz w:val="28"/>
          <w:szCs w:val="28"/>
        </w:rPr>
      </w:pPr>
    </w:p>
    <w:p w:rsidR="2EF9EBFC" w:rsidP="2EF9EBFC" w:rsidRDefault="2EF9EBFC" w14:paraId="6720CAD9" w14:textId="645D83D7">
      <w:pPr>
        <w:pStyle w:val="Normal"/>
        <w:spacing w:before="120" w:after="120" w:line="360" w:lineRule="auto"/>
        <w:ind w:firstLine="0"/>
        <w:outlineLvl w:val="0"/>
        <w:rPr>
          <w:b w:val="1"/>
          <w:bCs w:val="1"/>
          <w:sz w:val="28"/>
          <w:szCs w:val="28"/>
        </w:rPr>
      </w:pPr>
      <w:r w:rsidRPr="2EF9EBFC" w:rsidR="2EF9EBFC">
        <w:rPr>
          <w:b w:val="1"/>
          <w:bCs w:val="1"/>
          <w:sz w:val="28"/>
          <w:szCs w:val="28"/>
        </w:rPr>
        <w:t xml:space="preserve">Before we start a great follow up resource before and after this </w:t>
      </w:r>
      <w:proofErr w:type="spellStart"/>
      <w:r w:rsidRPr="2EF9EBFC" w:rsidR="2EF9EBFC">
        <w:rPr>
          <w:b w:val="1"/>
          <w:bCs w:val="1"/>
          <w:sz w:val="28"/>
          <w:szCs w:val="28"/>
        </w:rPr>
        <w:t>prac</w:t>
      </w:r>
      <w:proofErr w:type="spellEnd"/>
      <w:r w:rsidRPr="2EF9EBFC" w:rsidR="2EF9EBFC">
        <w:rPr>
          <w:b w:val="1"/>
          <w:bCs w:val="1"/>
          <w:sz w:val="28"/>
          <w:szCs w:val="28"/>
        </w:rPr>
        <w:t xml:space="preserve"> is the alchemistry.org wiki</w:t>
      </w:r>
    </w:p>
    <w:p w:rsidR="2EF9EBFC" w:rsidP="2EF9EBFC" w:rsidRDefault="2EF9EBFC" w14:paraId="69C153FB" w14:textId="2D2FA3FC">
      <w:pPr>
        <w:pStyle w:val="Normal"/>
        <w:spacing w:before="120" w:after="120" w:line="360" w:lineRule="auto"/>
        <w:ind w:firstLine="0"/>
      </w:pPr>
      <w:r w:rsidRPr="2EF9EBFC" w:rsidR="2EF9EBFC">
        <w:rPr>
          <w:rFonts w:ascii="Cambria" w:hAnsi="Cambria" w:eastAsia="Cambria" w:cs="Cambria"/>
          <w:noProof w:val="0"/>
          <w:sz w:val="28"/>
          <w:szCs w:val="28"/>
          <w:lang w:val="en-AU"/>
        </w:rPr>
        <w:t>http://www.alchemistry.org/wiki</w:t>
      </w:r>
    </w:p>
    <w:p w:rsidR="00EA08C2" w:rsidP="00EA08C2" w:rsidRDefault="00EA08C2" w14:paraId="7D8C95B9" w14:textId="77777777">
      <w:pPr>
        <w:spacing w:before="120" w:after="120" w:line="360" w:lineRule="auto"/>
      </w:pPr>
      <w:r>
        <w:t>The hydration free energy can be calculated using the following thermodynamic cycle:</w:t>
      </w:r>
    </w:p>
    <w:p w:rsidR="00EA08C2" w:rsidP="00EA08C2" w:rsidRDefault="00EA08C2" w14:paraId="0E8BAB34" w14:textId="56B1F86F">
      <w:pPr>
        <w:spacing w:before="120" w:after="120" w:line="360" w:lineRule="auto"/>
      </w:pPr>
      <w:r>
        <w:rPr>
          <w:noProof/>
          <w:lang w:val="en-GB" w:eastAsia="zh-CN"/>
        </w:rPr>
        <w:drawing>
          <wp:inline distT="0" distB="0" distL="0" distR="0" wp14:anchorId="7DD50508" wp14:editId="702F03CE">
            <wp:extent cx="5060950" cy="2155190"/>
            <wp:effectExtent l="0" t="0" r="0" b="0"/>
            <wp:docPr id="2" name="Picture 23" descr="hermodynamic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 descr="hermodynamic cycle"/>
                    <pic:cNvPicPr>
                      <a:picLocks noChangeAspect="1" noChangeArrowheads="1"/>
                    </pic:cNvPicPr>
                  </pic:nvPicPr>
                  <pic:blipFill>
                    <a:blip r:embed="rId7"/>
                    <a:stretch>
                      <a:fillRect/>
                    </a:stretch>
                  </pic:blipFill>
                  <pic:spPr bwMode="auto">
                    <a:xfrm>
                      <a:off x="0" y="0"/>
                      <a:ext cx="5060950" cy="2155190"/>
                    </a:xfrm>
                    <a:prstGeom prst="rect">
                      <a:avLst/>
                    </a:prstGeom>
                  </pic:spPr>
                </pic:pic>
              </a:graphicData>
            </a:graphic>
          </wp:inline>
        </w:drawing>
      </w:r>
    </w:p>
    <w:p w:rsidR="00EA08C2" w:rsidP="00EA08C2" w:rsidRDefault="00EA08C2" w14:paraId="7C51AFA8" w14:textId="24878C73">
      <w:pPr>
        <w:spacing w:before="120" w:after="120" w:line="360" w:lineRule="auto"/>
        <w:jc w:val="both"/>
      </w:pPr>
      <w:r w:rsidR="2EF9EBFC">
        <w:rPr/>
        <w:t>The atoms of the molecule of toluene are mutated into dummy atoms along the processes ΔG</w:t>
      </w:r>
      <w:r w:rsidRPr="2EF9EBFC" w:rsidR="2EF9EBFC">
        <w:rPr>
          <w:vertAlign w:val="subscript"/>
        </w:rPr>
        <w:t>1</w:t>
      </w:r>
      <w:r w:rsidR="2EF9EBFC">
        <w:rPr/>
        <w:t> and ΔG</w:t>
      </w:r>
      <w:r w:rsidRPr="2EF9EBFC" w:rsidR="2EF9EBFC">
        <w:rPr>
          <w:vertAlign w:val="subscript"/>
        </w:rPr>
        <w:t>3</w:t>
      </w:r>
      <w:r w:rsidR="2EF9EBFC">
        <w:rPr/>
        <w:t> of the cycle (which are therefore nonphysical processes). </w:t>
      </w:r>
    </w:p>
    <w:p w:rsidR="00EA08C2" w:rsidP="00EA08C2" w:rsidRDefault="00EA08C2" w14:paraId="1F339CB2" w14:textId="72D1B35D">
      <w:pPr>
        <w:spacing w:before="120" w:after="120" w:line="360" w:lineRule="auto"/>
        <w:jc w:val="both"/>
      </w:pPr>
      <w:r>
        <w:br/>
      </w:r>
      <w:r w:rsidR="2EF9EBFC">
        <w:rPr/>
        <w:t xml:space="preserve">Dummy atoms are atoms that do not </w:t>
      </w:r>
      <w:proofErr w:type="spellStart"/>
      <w:r w:rsidR="2EF9EBFC">
        <w:rPr/>
        <w:t>havelack</w:t>
      </w:r>
      <w:proofErr w:type="spellEnd"/>
      <w:r w:rsidR="2EF9EBFC">
        <w:rPr/>
        <w:t xml:space="preserve"> non-bonded interactions, which basically means that they; they therefore interact only with directly bonded atoms and not by the other molecules around them do not interact with their environment. In practice these atoms are not charged and do not have any Van der Waals interactions with their environment.</w:t>
      </w:r>
    </w:p>
    <w:p w:rsidR="00EA08C2" w:rsidP="00EA08C2" w:rsidRDefault="00EA08C2" w14:paraId="1A0F11FD" w14:textId="77777777">
      <w:pPr>
        <w:pStyle w:val="ListParagraph"/>
        <w:spacing w:before="120" w:after="120" w:line="360" w:lineRule="auto"/>
      </w:pPr>
      <w:proofErr w:type="spellStart"/>
      <w:r>
        <w:t>ΔG</w:t>
      </w:r>
      <w:r>
        <w:rPr>
          <w:vertAlign w:val="subscript"/>
        </w:rPr>
        <w:t>hyd</w:t>
      </w:r>
      <w:proofErr w:type="spellEnd"/>
      <w:r>
        <w:t>: hydration free energy. </w:t>
      </w:r>
      <w:r>
        <w:br/>
      </w:r>
      <w:r>
        <w:t>ΔG</w:t>
      </w:r>
      <w:r>
        <w:rPr>
          <w:vertAlign w:val="subscript"/>
        </w:rPr>
        <w:t>1</w:t>
      </w:r>
      <w:r>
        <w:t>: free energy associated to with the mutation of toluene into dummy atoms in water. </w:t>
      </w:r>
      <w:r>
        <w:br/>
      </w:r>
      <w:r>
        <w:t>ΔG</w:t>
      </w:r>
      <w:r>
        <w:rPr>
          <w:vertAlign w:val="subscript"/>
        </w:rPr>
        <w:t>2</w:t>
      </w:r>
      <w:r>
        <w:t xml:space="preserve">: free energy associated with the mutation of toluene into dummy atoms </w:t>
      </w:r>
      <w:r>
        <w:rPr>
          <w:i/>
        </w:rPr>
        <w:t>in same in vacuo</w:t>
      </w:r>
      <w:r>
        <w:t>. </w:t>
      </w:r>
      <w:r>
        <w:br/>
      </w:r>
      <w:r>
        <w:t>ΔG</w:t>
      </w:r>
      <w:r>
        <w:rPr>
          <w:vertAlign w:val="subscript"/>
        </w:rPr>
        <w:t>3</w:t>
      </w:r>
      <w:r>
        <w:t>: can be seen as the hydration free energy of dummy atoms. This term is equal to 0 since dummies do not have non-bonded interactions and bonded interactions remain the same.</w:t>
      </w:r>
    </w:p>
    <w:p w:rsidR="00EA08C2" w:rsidP="00EA08C2" w:rsidRDefault="00EA08C2" w14:paraId="4F31C8A9" w14:textId="77777777">
      <w:pPr>
        <w:pStyle w:val="ListParagraph"/>
        <w:spacing w:before="120" w:after="120" w:line="360" w:lineRule="auto"/>
      </w:pPr>
      <w:r>
        <w:t>ΔG</w:t>
      </w:r>
      <w:r>
        <w:rPr>
          <w:vertAlign w:val="subscript"/>
        </w:rPr>
        <w:t>3</w:t>
      </w:r>
      <w:r>
        <w:t> = 0</w:t>
      </w:r>
    </w:p>
    <w:p w:rsidR="00EA08C2" w:rsidP="00EA08C2" w:rsidRDefault="00EA08C2" w14:paraId="43EBEC9C" w14:textId="77777777">
      <w:pPr>
        <w:pStyle w:val="ListParagraph"/>
      </w:pPr>
      <w:proofErr w:type="spellStart"/>
      <w:r>
        <w:t>ΔG</w:t>
      </w:r>
      <w:r>
        <w:rPr>
          <w:vertAlign w:val="subscript"/>
        </w:rPr>
        <w:t>hyd</w:t>
      </w:r>
      <w:proofErr w:type="spellEnd"/>
      <w:r>
        <w:t> = ΔG</w:t>
      </w:r>
      <w:r>
        <w:rPr>
          <w:vertAlign w:val="subscript"/>
        </w:rPr>
        <w:t>1</w:t>
      </w:r>
      <w:r>
        <w:t> +- ΔG</w:t>
      </w:r>
      <w:r>
        <w:rPr>
          <w:vertAlign w:val="subscript"/>
        </w:rPr>
        <w:t>3</w:t>
      </w:r>
      <w:r>
        <w:t> - ΔG</w:t>
      </w:r>
      <w:r>
        <w:rPr>
          <w:vertAlign w:val="subscript"/>
        </w:rPr>
        <w:t>2 </w:t>
      </w:r>
      <w:r>
        <w:br/>
      </w:r>
      <w:proofErr w:type="spellStart"/>
      <w:r>
        <w:t>ΔG</w:t>
      </w:r>
      <w:r>
        <w:rPr>
          <w:vertAlign w:val="subscript"/>
        </w:rPr>
        <w:t>hyd</w:t>
      </w:r>
      <w:proofErr w:type="spellEnd"/>
      <w:r>
        <w:t> = ΔG</w:t>
      </w:r>
      <w:r>
        <w:rPr>
          <w:vertAlign w:val="subscript"/>
        </w:rPr>
        <w:t>1</w:t>
      </w:r>
      <w:r>
        <w:t> - ΔG</w:t>
      </w:r>
      <w:r>
        <w:rPr>
          <w:vertAlign w:val="subscript"/>
        </w:rPr>
        <w:t>3</w:t>
      </w:r>
      <w:r>
        <w:t>ΔG</w:t>
      </w:r>
      <w:r>
        <w:rPr>
          <w:vertAlign w:val="subscript"/>
        </w:rPr>
        <w:t>2</w:t>
      </w:r>
    </w:p>
    <w:p w:rsidR="00EA08C2" w:rsidP="00EA08C2" w:rsidRDefault="00EA08C2" w14:paraId="4CE1081E" w14:textId="77777777">
      <w:pPr>
        <w:pStyle w:val="ListParagraph"/>
        <w:spacing w:before="120" w:after="120" w:line="360" w:lineRule="auto"/>
      </w:pPr>
    </w:p>
    <w:p w:rsidR="00EA08C2" w:rsidP="00EA08C2" w:rsidRDefault="00EA08C2" w14:paraId="700152DE" w14:textId="77777777">
      <w:pPr>
        <w:spacing w:before="120" w:after="120" w:line="360" w:lineRule="auto"/>
      </w:pPr>
      <w:r>
        <w:t>As dummy atoms are nonphysical, ΔG</w:t>
      </w:r>
      <w:r>
        <w:rPr>
          <w:vertAlign w:val="subscript"/>
        </w:rPr>
        <w:t>1</w:t>
      </w:r>
      <w:r>
        <w:t>, ΔG</w:t>
      </w:r>
      <w:r>
        <w:rPr>
          <w:vertAlign w:val="subscript"/>
        </w:rPr>
        <w:t>2</w:t>
      </w:r>
      <w:r>
        <w:t xml:space="preserve"> and ΔG</w:t>
      </w:r>
      <w:r>
        <w:rPr>
          <w:vertAlign w:val="subscript"/>
        </w:rPr>
        <w:t>3</w:t>
      </w:r>
      <w:r>
        <w:t xml:space="preserve"> are purely theoretical constructs. The ‘physics’ behind these nonphysical processes is that the internal non-bonded </w:t>
      </w:r>
      <w:r>
        <w:lastRenderedPageBreak/>
        <w:t>potentials of the molecule of toluene are switched off in ΔG</w:t>
      </w:r>
      <w:r>
        <w:rPr>
          <w:vertAlign w:val="subscript"/>
        </w:rPr>
        <w:t>1</w:t>
      </w:r>
      <w:r>
        <w:t> , and that you have to account for the energy associated to with that phenomena (which is done by subtracting ΔG</w:t>
      </w:r>
      <w:r>
        <w:rPr>
          <w:vertAlign w:val="subscript"/>
        </w:rPr>
        <w:t>2</w:t>
      </w:r>
      <w:r>
        <w:t xml:space="preserve">). Since we’re using a computer, we can follow these nonphysical processes by sampling from several simulations in which we mix toluene and dummy-toluene to varying degrees. This is called alchemic mutation. </w:t>
      </w:r>
    </w:p>
    <w:p w:rsidR="00EA08C2" w:rsidP="00EA08C2" w:rsidRDefault="00EA08C2" w14:paraId="0494AB3F" w14:textId="77777777">
      <w:pPr>
        <w:spacing w:before="120" w:after="120" w:line="360" w:lineRule="auto"/>
      </w:pPr>
    </w:p>
    <w:p w:rsidR="00EA08C2" w:rsidP="00EA08C2" w:rsidRDefault="00EA08C2" w14:paraId="567A3919" w14:textId="77777777">
      <w:pPr>
        <w:spacing w:before="120" w:after="120" w:line="360" w:lineRule="auto"/>
      </w:pPr>
    </w:p>
    <w:p w:rsidRPr="00EF5647" w:rsidR="0086421C" w:rsidP="00785171" w:rsidRDefault="0086421C" w14:paraId="5A380BA2" w14:textId="42CF0098">
      <w:pPr>
        <w:spacing w:before="120" w:after="120" w:line="360" w:lineRule="auto"/>
        <w:jc w:val="center"/>
        <w:outlineLvl w:val="0"/>
        <w:rPr>
          <w:b/>
          <w:sz w:val="28"/>
        </w:rPr>
      </w:pPr>
      <w:r w:rsidRPr="00EF5647">
        <w:rPr>
          <w:b/>
          <w:sz w:val="28"/>
        </w:rPr>
        <w:t>HYDRATION FREE ENERGY CALCULATIONS USING GROMACS:</w:t>
      </w:r>
    </w:p>
    <w:p w:rsidRPr="00EF5647" w:rsidR="0086421C" w:rsidP="005836B9" w:rsidRDefault="0086421C" w14:paraId="33231B45" w14:textId="00E27D98">
      <w:pPr>
        <w:spacing w:before="120" w:after="120" w:line="360" w:lineRule="auto"/>
        <w:jc w:val="both"/>
      </w:pPr>
      <w:r w:rsidRPr="00EF5647">
        <w:t xml:space="preserve">In this first example, we will calculate the hydration free energy of a molecule of toluene using the MD software package </w:t>
      </w:r>
      <w:r w:rsidR="00904614">
        <w:t>GROMACS</w:t>
      </w:r>
      <w:r w:rsidR="00E31F82">
        <w:t xml:space="preserve"> 5.1.x</w:t>
      </w:r>
      <w:r w:rsidRPr="00EF5647" w:rsidR="00904614">
        <w:t xml:space="preserve"> </w:t>
      </w:r>
      <w:r w:rsidRPr="00EF5647">
        <w:t>(</w:t>
      </w:r>
      <w:hyperlink w:history="1" r:id="rId8">
        <w:r w:rsidRPr="00785171">
          <w:rPr>
            <w:rStyle w:val="Hyperlink"/>
          </w:rPr>
          <w:t>http://www.gromacs.org</w:t>
        </w:r>
      </w:hyperlink>
      <w:r w:rsidRPr="00EF5647">
        <w:t xml:space="preserve">). </w:t>
      </w:r>
      <w:r w:rsidRPr="00EF5647" w:rsidR="00904614">
        <w:t>G</w:t>
      </w:r>
      <w:r w:rsidR="00904614">
        <w:t>ROMACS</w:t>
      </w:r>
      <w:r w:rsidRPr="00EF5647" w:rsidR="00904614">
        <w:t xml:space="preserve"> </w:t>
      </w:r>
      <w:r w:rsidRPr="00EF5647">
        <w:t>is a widely used molecular dynamics simulation package developed at the University of Groningen.</w:t>
      </w:r>
    </w:p>
    <w:p w:rsidRPr="00EF5647" w:rsidR="0086421C" w:rsidP="005836B9" w:rsidRDefault="0086421C" w14:paraId="64DA029A" w14:textId="0B75D8D1">
      <w:pPr>
        <w:spacing w:before="120" w:after="120" w:line="360" w:lineRule="auto"/>
        <w:jc w:val="both"/>
      </w:pPr>
      <w:r w:rsidRPr="00EF5647">
        <w:t xml:space="preserve">An outline of the procedure you will have to follow to perform MD simulations is given by the </w:t>
      </w:r>
      <w:r w:rsidR="00904614">
        <w:t>GROMACS</w:t>
      </w:r>
      <w:r w:rsidRPr="00EF5647">
        <w:t xml:space="preserve"> flowchart: </w:t>
      </w:r>
      <w:hyperlink w:history="1" r:id="rId9">
        <w:r w:rsidRPr="00416D5D" w:rsidR="00416D5D">
          <w:rPr>
            <w:rStyle w:val="Hyperlink"/>
          </w:rPr>
          <w:t>http://manual.gromacs.org/documentation/5.1/user-guide/flow.html</w:t>
        </w:r>
      </w:hyperlink>
    </w:p>
    <w:p w:rsidRPr="00EF5647" w:rsidR="0086421C" w:rsidP="00EF5647" w:rsidRDefault="00DD6B2A" w14:paraId="6EEBA617" w14:textId="0B3B75AC">
      <w:pPr>
        <w:spacing w:before="120" w:after="120" w:line="360" w:lineRule="auto"/>
      </w:pPr>
      <w:r>
        <w:t>Any simulation involves these steps:</w:t>
      </w:r>
    </w:p>
    <w:p w:rsidRPr="00EF5647" w:rsidR="0086421C" w:rsidP="00785171" w:rsidRDefault="0086421C" w14:paraId="614FC26E" w14:textId="2EDCD96B">
      <w:pPr>
        <w:pStyle w:val="ListParagraph"/>
        <w:numPr>
          <w:ilvl w:val="0"/>
          <w:numId w:val="20"/>
        </w:numPr>
        <w:spacing w:before="120" w:after="120" w:line="360" w:lineRule="auto"/>
      </w:pPr>
      <w:r w:rsidRPr="00EF5647">
        <w:t xml:space="preserve">Convert </w:t>
      </w:r>
      <w:r w:rsidR="00DD6B2A">
        <w:t>a structure file</w:t>
      </w:r>
      <w:r w:rsidRPr="00EF5647">
        <w:t xml:space="preserve"> of a molecule into a </w:t>
      </w:r>
      <w:r w:rsidR="00904614">
        <w:t>GROMACS</w:t>
      </w:r>
      <w:r w:rsidR="00DD6B2A">
        <w:t>-compatible</w:t>
      </w:r>
      <w:r w:rsidRPr="00EF5647">
        <w:t xml:space="preserve"> structure file and a </w:t>
      </w:r>
      <w:r w:rsidR="00904614">
        <w:t>GROMACS</w:t>
      </w:r>
      <w:r w:rsidRPr="00EF5647">
        <w:t xml:space="preserve"> topology file </w:t>
      </w:r>
    </w:p>
    <w:p w:rsidRPr="00EF5647" w:rsidR="0086421C" w:rsidP="00785171" w:rsidRDefault="0086421C" w14:paraId="4BE2DC63" w14:textId="698DA307">
      <w:pPr>
        <w:pStyle w:val="ListParagraph"/>
        <w:numPr>
          <w:ilvl w:val="0"/>
          <w:numId w:val="20"/>
        </w:numPr>
        <w:spacing w:before="120" w:after="120" w:line="360" w:lineRule="auto"/>
      </w:pPr>
      <w:r w:rsidRPr="00EF5647">
        <w:t>Edit the topology file to make it suit your needs </w:t>
      </w:r>
    </w:p>
    <w:p w:rsidR="00DD6B2A" w:rsidP="00785171" w:rsidRDefault="0086421C" w14:paraId="650EA051" w14:textId="79B4367B">
      <w:pPr>
        <w:pStyle w:val="ListParagraph"/>
        <w:numPr>
          <w:ilvl w:val="0"/>
          <w:numId w:val="20"/>
        </w:numPr>
        <w:spacing w:before="120" w:after="120" w:line="360" w:lineRule="auto"/>
      </w:pPr>
      <w:r w:rsidRPr="00EF5647">
        <w:t xml:space="preserve">Put the molecule in a simulation box </w:t>
      </w:r>
    </w:p>
    <w:p w:rsidRPr="00EF5647" w:rsidR="0086421C" w:rsidP="00785171" w:rsidRDefault="00DD6B2A" w14:paraId="592DA76B" w14:textId="02338A45">
      <w:pPr>
        <w:pStyle w:val="ListParagraph"/>
        <w:numPr>
          <w:ilvl w:val="0"/>
          <w:numId w:val="20"/>
        </w:numPr>
        <w:spacing w:before="120" w:after="120" w:line="360" w:lineRule="auto"/>
      </w:pPr>
      <w:r>
        <w:t>So</w:t>
      </w:r>
      <w:r w:rsidRPr="00EF5647" w:rsidR="0086421C">
        <w:t>lvate it </w:t>
      </w:r>
      <w:r>
        <w:t>(if necessary)</w:t>
      </w:r>
    </w:p>
    <w:p w:rsidRPr="00EF5647" w:rsidR="0086421C" w:rsidP="00785171" w:rsidRDefault="0086421C" w14:paraId="477C8B76" w14:textId="0E4C3251">
      <w:pPr>
        <w:pStyle w:val="ListParagraph"/>
        <w:numPr>
          <w:ilvl w:val="0"/>
          <w:numId w:val="20"/>
        </w:numPr>
        <w:spacing w:before="120" w:after="120" w:line="360" w:lineRule="auto"/>
      </w:pPr>
      <w:r w:rsidRPr="00EF5647">
        <w:t>Perform an energy minimization of the system </w:t>
      </w:r>
    </w:p>
    <w:p w:rsidRPr="00EF5647" w:rsidR="0086421C" w:rsidP="00785171" w:rsidRDefault="0086421C" w14:paraId="0FFF14AC" w14:textId="1C32F837">
      <w:pPr>
        <w:pStyle w:val="ListParagraph"/>
        <w:numPr>
          <w:ilvl w:val="0"/>
          <w:numId w:val="20"/>
        </w:numPr>
        <w:spacing w:before="120" w:after="120" w:line="360" w:lineRule="auto"/>
      </w:pPr>
      <w:r w:rsidRPr="00EF5647">
        <w:t>Perform an equilibration of the system </w:t>
      </w:r>
    </w:p>
    <w:p w:rsidRPr="00EF5647" w:rsidR="0086421C" w:rsidP="00785171" w:rsidRDefault="00245B5F" w14:paraId="47C8C60D" w14:textId="0E225D07">
      <w:pPr>
        <w:pStyle w:val="ListParagraph"/>
        <w:numPr>
          <w:ilvl w:val="0"/>
          <w:numId w:val="20"/>
        </w:numPr>
        <w:spacing w:before="120" w:after="120" w:line="360" w:lineRule="auto"/>
      </w:pPr>
      <w:r>
        <w:t>P</w:t>
      </w:r>
      <w:r w:rsidRPr="00EF5647" w:rsidR="0086421C">
        <w:t xml:space="preserve">erform </w:t>
      </w:r>
      <w:r w:rsidR="00DD6B2A">
        <w:t>the simulation</w:t>
      </w:r>
    </w:p>
    <w:p w:rsidR="0086421C" w:rsidP="00785171" w:rsidRDefault="0086421C" w14:paraId="7C62CA12" w14:textId="575793BB">
      <w:pPr>
        <w:pStyle w:val="ListParagraph"/>
        <w:numPr>
          <w:ilvl w:val="0"/>
          <w:numId w:val="20"/>
        </w:numPr>
        <w:spacing w:before="120" w:after="120" w:line="360" w:lineRule="auto"/>
      </w:pPr>
      <w:proofErr w:type="spellStart"/>
      <w:r w:rsidRPr="00EF5647">
        <w:t>Analyze</w:t>
      </w:r>
      <w:proofErr w:type="spellEnd"/>
      <w:r w:rsidRPr="00EF5647">
        <w:t xml:space="preserve"> the results</w:t>
      </w:r>
    </w:p>
    <w:p w:rsidR="00EA08C2" w:rsidRDefault="00EA08C2" w14:paraId="290148A4" w14:textId="77777777">
      <w:pPr>
        <w:spacing w:before="120" w:after="120" w:line="360" w:lineRule="auto"/>
      </w:pPr>
    </w:p>
    <w:p w:rsidR="00EA08C2" w:rsidP="00EA08C2" w:rsidRDefault="00EA08C2" w14:paraId="4D595561" w14:textId="77777777">
      <w:pPr>
        <w:spacing w:before="120" w:after="120" w:line="360" w:lineRule="auto"/>
        <w:jc w:val="both"/>
      </w:pPr>
      <w:r>
        <w:t>To obtain the free energy hydration, you will need to carry out the simulations both in vacuo and in water.</w:t>
      </w:r>
    </w:p>
    <w:p w:rsidRPr="00EF5647" w:rsidR="00EA08C2" w:rsidRDefault="00EA08C2" w14:paraId="772D553C" w14:textId="77777777">
      <w:pPr>
        <w:spacing w:before="120" w:after="120" w:line="360" w:lineRule="auto"/>
      </w:pPr>
    </w:p>
    <w:p w:rsidR="000D5882" w:rsidP="000D5882" w:rsidRDefault="00785171" w14:paraId="57D8489A" w14:textId="77777777">
      <w:pPr>
        <w:spacing w:before="120" w:after="120" w:line="360" w:lineRule="auto"/>
        <w:jc w:val="both"/>
      </w:pPr>
      <w:r>
        <w:rPr>
          <w:noProof/>
        </w:rPr>
        <w:pict w14:anchorId="202573CD">
          <v:rect id="_x0000_i1027" style="width:453pt;height:.05pt;mso-width-percent:0;mso-height-percent:0;mso-width-percent:0;mso-height-percent:0" alt="" o:hr="t" o:hrstd="t" o:hrnoshade="t" o:hrpct="968" o:hralign="center" fillcolor="black" stroked="f"/>
        </w:pict>
      </w:r>
    </w:p>
    <w:p w:rsidRPr="00EF5647" w:rsidR="000D5882" w:rsidP="000D5882" w:rsidRDefault="000D5882" w14:paraId="45210D92" w14:textId="39F3D32E">
      <w:pPr>
        <w:spacing w:before="120" w:after="120" w:line="360" w:lineRule="auto"/>
        <w:ind w:firstLine="720"/>
        <w:outlineLvl w:val="0"/>
        <w:rPr>
          <w:b/>
          <w:sz w:val="28"/>
        </w:rPr>
      </w:pPr>
      <w:r>
        <w:rPr>
          <w:b/>
          <w:sz w:val="28"/>
        </w:rPr>
        <w:t>PROCESSING TOLUENE</w:t>
      </w:r>
    </w:p>
    <w:p w:rsidR="000D5882" w:rsidP="00EF5647" w:rsidRDefault="000D5882" w14:paraId="432B0822" w14:textId="77777777">
      <w:pPr>
        <w:spacing w:before="120" w:after="120" w:line="360" w:lineRule="auto"/>
        <w:rPr>
          <w:rStyle w:val="command"/>
        </w:rPr>
      </w:pPr>
    </w:p>
    <w:p w:rsidR="0086421C" w:rsidP="00EF5647" w:rsidRDefault="0086421C" w14:paraId="1A2A0661" w14:textId="0EAFF975">
      <w:pPr>
        <w:spacing w:before="120" w:after="120" w:line="360" w:lineRule="auto"/>
      </w:pPr>
      <w:r w:rsidR="7234CEDB">
        <w:rPr/>
        <w:t xml:space="preserve"> We now need a coordinate file for toluene. Note, </w:t>
      </w:r>
      <w:r w:rsidR="7234CEDB">
        <w:rPr/>
        <w:t>GROMACS</w:t>
      </w:r>
      <w:r w:rsidR="7234CEDB">
        <w:rPr/>
        <w:t xml:space="preserve"> is orientated toward simulation of biomolecular systems and there is no building block for toluene in the default distribution. We could build toluene by hand. However, toluene is nothing more than the </w:t>
      </w:r>
      <w:proofErr w:type="gramStart"/>
      <w:r w:rsidR="7234CEDB">
        <w:rPr/>
        <w:t>side-chain</w:t>
      </w:r>
      <w:proofErr w:type="gramEnd"/>
      <w:r w:rsidR="7234CEDB">
        <w:rPr/>
        <w:t xml:space="preserve"> of the Phenylalanine amino-acid where the C alpha is replaced by a H atom. Knowing this you can run the pdb2gmx command using Phenylalanine as a template and easily convert the side chain into toluene by hand.</w:t>
      </w:r>
    </w:p>
    <w:p w:rsidR="7234CEDB" w:rsidP="7234CEDB" w:rsidRDefault="7234CEDB" w14:paraId="16DE21ED" w14:textId="1E8D25C5">
      <w:pPr>
        <w:pStyle w:val="Normal"/>
        <w:spacing w:before="120" w:after="120" w:line="360" w:lineRule="auto"/>
      </w:pPr>
    </w:p>
    <w:p w:rsidR="7234CEDB" w:rsidP="7234CEDB" w:rsidRDefault="7234CEDB" w14:paraId="3F2573B2" w14:textId="62C09B68">
      <w:pPr>
        <w:pStyle w:val="Normal"/>
        <w:bidi w:val="0"/>
        <w:spacing w:before="0" w:beforeAutospacing="off" w:after="0" w:afterAutospacing="off" w:line="259" w:lineRule="auto"/>
        <w:ind w:left="0" w:right="0"/>
        <w:jc w:val="left"/>
        <w:rPr>
          <w:rFonts w:ascii="Cambria" w:hAnsi="Cambria" w:eastAsia="Cambria" w:cs="Cambria"/>
          <w:noProof w:val="0"/>
          <w:sz w:val="24"/>
          <w:szCs w:val="24"/>
          <w:lang w:val="en-AU"/>
        </w:rPr>
      </w:pPr>
      <w:r w:rsidRPr="7234CEDB" w:rsidR="7234CEDB">
        <w:rPr>
          <w:rFonts w:ascii="Cambria" w:hAnsi="Cambria" w:eastAsia="Cambria" w:cs="Cambria"/>
          <w:b w:val="1"/>
          <w:bCs w:val="1"/>
          <w:noProof w:val="0"/>
          <w:sz w:val="24"/>
          <w:szCs w:val="24"/>
          <w:lang w:val="en-GB"/>
        </w:rPr>
        <w:t xml:space="preserve"> </w:t>
      </w:r>
      <w:r w:rsidRPr="7234CEDB" w:rsidR="7234CEDB">
        <w:rPr>
          <w:rFonts w:ascii="Cambria" w:hAnsi="Cambria" w:eastAsia="Cambria" w:cs="Cambria"/>
          <w:b w:val="0"/>
          <w:bCs w:val="0"/>
          <w:noProof w:val="0"/>
          <w:sz w:val="24"/>
          <w:szCs w:val="24"/>
          <w:lang w:val="en-GB"/>
        </w:rPr>
        <w:t>We have given you a .</w:t>
      </w:r>
      <w:proofErr w:type="spellStart"/>
      <w:r w:rsidRPr="7234CEDB" w:rsidR="7234CEDB">
        <w:rPr>
          <w:rFonts w:ascii="Cambria" w:hAnsi="Cambria" w:eastAsia="Cambria" w:cs="Cambria"/>
          <w:b w:val="0"/>
          <w:bCs w:val="0"/>
          <w:noProof w:val="0"/>
          <w:sz w:val="24"/>
          <w:szCs w:val="24"/>
          <w:lang w:val="en-GB"/>
        </w:rPr>
        <w:t>pdb</w:t>
      </w:r>
      <w:proofErr w:type="spellEnd"/>
      <w:r w:rsidRPr="7234CEDB" w:rsidR="7234CEDB">
        <w:rPr>
          <w:rFonts w:ascii="Cambria" w:hAnsi="Cambria" w:eastAsia="Cambria" w:cs="Cambria"/>
          <w:b w:val="0"/>
          <w:bCs w:val="0"/>
          <w:noProof w:val="0"/>
          <w:sz w:val="24"/>
          <w:szCs w:val="24"/>
          <w:lang w:val="en-GB"/>
        </w:rPr>
        <w:t xml:space="preserve"> file of phenylalanine, use Vim to delete all the atoms that aren’t part of toluene,  and delete all the hydrogens. GROMACS will regenerate any hydrogens anyway. (Also delete all the stuff that isn’t atoms, as they’re not important)</w:t>
      </w:r>
    </w:p>
    <w:p w:rsidR="7234CEDB" w:rsidRDefault="7234CEDB" w14:paraId="2B0B7B83" w14:textId="2789B8E6"/>
    <w:p w:rsidR="7234CEDB" w:rsidRDefault="7234CEDB" w14:paraId="7F283F66" w14:textId="4B884A28"/>
    <w:p w:rsidR="7234CEDB" w:rsidP="7234CEDB" w:rsidRDefault="7234CEDB" w14:paraId="7EAF3C1E" w14:textId="4C035C87">
      <w:pPr>
        <w:pStyle w:val="Normal"/>
        <w:spacing w:before="120" w:after="120" w:line="360" w:lineRule="auto"/>
      </w:pPr>
    </w:p>
    <w:p w:rsidRPr="00EF5647" w:rsidR="009121B1" w:rsidP="00EF5647" w:rsidRDefault="009121B1" w14:paraId="6242B1FB" w14:textId="77777777">
      <w:pPr>
        <w:spacing w:before="120" w:after="120" w:line="360" w:lineRule="auto"/>
      </w:pPr>
    </w:p>
    <w:p w:rsidRPr="00785171" w:rsidR="0086421C" w:rsidP="0E8B68A3" w:rsidRDefault="0086421C" w14:paraId="0EA04F45" w14:textId="7097E4D5">
      <w:pPr>
        <w:spacing w:before="120" w:after="120" w:line="360" w:lineRule="auto"/>
        <w:rPr>
          <w:b w:val="1"/>
          <w:bCs w:val="1"/>
        </w:rPr>
      </w:pPr>
      <w:r w:rsidRPr="0E8B68A3" w:rsidR="0E8B68A3">
        <w:rPr>
          <w:b w:val="1"/>
          <w:bCs w:val="1"/>
          <w:u w:val="single"/>
        </w:rPr>
        <w:t>Step 1. </w:t>
      </w:r>
      <w:r w:rsidRPr="0E8B68A3" w:rsidR="0E8B68A3">
        <w:rPr>
          <w:b w:val="1"/>
          <w:bCs w:val="1"/>
        </w:rPr>
        <w:t>Use pdb2gmx to convert your toluene PDB to a GROMACS structure file (.</w:t>
      </w:r>
      <w:proofErr w:type="spellStart"/>
      <w:r w:rsidRPr="0E8B68A3" w:rsidR="0E8B68A3">
        <w:rPr>
          <w:b w:val="1"/>
          <w:bCs w:val="1"/>
        </w:rPr>
        <w:t>gro</w:t>
      </w:r>
      <w:proofErr w:type="spellEnd"/>
      <w:r w:rsidRPr="0E8B68A3" w:rsidR="0E8B68A3">
        <w:rPr>
          <w:b w:val="1"/>
          <w:bCs w:val="1"/>
        </w:rPr>
        <w:t xml:space="preserve">) and generate a GROMACS topology file (.top). </w:t>
      </w:r>
    </w:p>
    <w:p w:rsidR="00EE50CA" w:rsidRDefault="006B2F74" w14:paraId="1CFFEB2D" w14:textId="0445EF86">
      <w:pPr>
        <w:spacing w:before="120" w:after="120" w:line="360" w:lineRule="auto"/>
      </w:pPr>
      <w:r w:rsidR="0E8B68A3">
        <w:rPr/>
        <w:t xml:space="preserve">We start with a </w:t>
      </w:r>
      <w:proofErr w:type="spellStart"/>
      <w:r w:rsidR="0E8B68A3">
        <w:rPr/>
        <w:t>pdb</w:t>
      </w:r>
      <w:proofErr w:type="spellEnd"/>
      <w:r w:rsidR="0E8B68A3">
        <w:rPr/>
        <w:t xml:space="preserve"> file of toluene that has been made by </w:t>
      </w:r>
      <w:r w:rsidR="0E8B68A3">
        <w:rPr/>
        <w:t>truncating phenylalanine</w:t>
      </w:r>
      <w:r w:rsidR="0E8B68A3">
        <w:rPr/>
        <w:t xml:space="preserve">. The program will complain about missing atoms (the backbone atoms of the </w:t>
      </w:r>
      <w:proofErr w:type="spellStart"/>
      <w:r w:rsidR="0E8B68A3">
        <w:rPr/>
        <w:t>Phe</w:t>
      </w:r>
      <w:proofErr w:type="spellEnd"/>
      <w:r w:rsidR="0E8B68A3">
        <w:rPr/>
        <w:t xml:space="preserve"> residue are missing since the </w:t>
      </w:r>
      <w:proofErr w:type="spellStart"/>
      <w:r w:rsidR="0E8B68A3">
        <w:rPr/>
        <w:t>pdb</w:t>
      </w:r>
      <w:proofErr w:type="spellEnd"/>
      <w:r w:rsidR="0E8B68A3">
        <w:rPr/>
        <w:t xml:space="preserve"> file only contains the side chain) but you can discard them (option </w:t>
      </w:r>
      <w:r w:rsidRPr="0E8B68A3" w:rsidR="0E8B68A3">
        <w:rPr>
          <w:b w:val="1"/>
          <w:bCs w:val="1"/>
        </w:rPr>
        <w:t>-missing</w:t>
      </w:r>
      <w:r w:rsidR="0E8B68A3">
        <w:rPr/>
        <w:t xml:space="preserve">) as toluene is not supposed to contain them. There are many options within this program, which you can see with </w:t>
      </w:r>
      <w:proofErr w:type="spellStart"/>
      <w:r w:rsidRPr="0E8B68A3" w:rsidR="0E8B68A3">
        <w:rPr>
          <w:b w:val="1"/>
          <w:bCs w:val="1"/>
        </w:rPr>
        <w:t>gmx</w:t>
      </w:r>
      <w:proofErr w:type="spellEnd"/>
      <w:r w:rsidRPr="0E8B68A3" w:rsidR="0E8B68A3">
        <w:rPr>
          <w:b w:val="1"/>
          <w:bCs w:val="1"/>
        </w:rPr>
        <w:t xml:space="preserve"> help pdb2gmx</w:t>
      </w:r>
      <w:r w:rsidR="0E8B68A3">
        <w:rPr/>
        <w:t xml:space="preserve"> or by googling the online manual.  Select the Gromos96 54a7 force field for protein simulations in water (14 in the default distribution), and the SPC water model (1).  The default program will continue and provide information on the variety of items being automatically set such as protonation states for certain residues such as the N- and C-termini.  You should ideally name your output files with understandable names by using the option flags such as </w:t>
      </w:r>
      <w:r w:rsidRPr="0E8B68A3" w:rsidR="0E8B68A3">
        <w:rPr>
          <w:b w:val="1"/>
          <w:bCs w:val="1"/>
        </w:rPr>
        <w:t>–p</w:t>
      </w:r>
      <w:r w:rsidR="0E8B68A3">
        <w:rPr/>
        <w:t xml:space="preserve"> and </w:t>
      </w:r>
      <w:r w:rsidRPr="0E8B68A3" w:rsidR="0E8B68A3">
        <w:rPr>
          <w:b w:val="1"/>
          <w:bCs w:val="1"/>
        </w:rPr>
        <w:t>–o</w:t>
      </w:r>
      <w:r w:rsidR="0E8B68A3">
        <w:rPr/>
        <w:t xml:space="preserve"> so you don’t mix up your files or overwrite them accidentally.</w:t>
      </w:r>
    </w:p>
    <w:p w:rsidR="00EE50CA" w:rsidRDefault="00EE50CA" w14:paraId="55985A35" w14:textId="69C9578E">
      <w:pPr>
        <w:spacing w:before="120" w:after="120" w:line="360" w:lineRule="auto"/>
      </w:pPr>
      <w:r>
        <w:t xml:space="preserve">How many atoms does your output GRO file have? How many did your input PDB? This is because GROMACS (re)generates hydrogen positions. </w:t>
      </w:r>
    </w:p>
    <w:p w:rsidRPr="00EF5647" w:rsidR="0086421C" w:rsidRDefault="0086421C" w14:paraId="6A99F2FE" w14:textId="0856B7EF">
      <w:pPr>
        <w:spacing w:before="120" w:after="120" w:line="360" w:lineRule="auto"/>
      </w:pPr>
      <w:r w:rsidRPr="00EF5647">
        <w:t> </w:t>
      </w:r>
    </w:p>
    <w:p w:rsidRPr="00785171" w:rsidR="0086421C" w:rsidP="00EF5647" w:rsidRDefault="0086421C" w14:paraId="2F0BE712" w14:textId="36C760E6">
      <w:pPr>
        <w:spacing w:before="120" w:after="120" w:line="360" w:lineRule="auto"/>
        <w:rPr>
          <w:b/>
        </w:rPr>
      </w:pPr>
      <w:r w:rsidRPr="00EE50CA">
        <w:rPr>
          <w:b/>
          <w:u w:val="single"/>
        </w:rPr>
        <w:t xml:space="preserve">Step </w:t>
      </w:r>
      <w:r w:rsidRPr="00EE50CA" w:rsidR="00EE50CA">
        <w:rPr>
          <w:b/>
          <w:u w:val="single"/>
        </w:rPr>
        <w:t>3</w:t>
      </w:r>
      <w:r w:rsidRPr="00EE50CA">
        <w:rPr>
          <w:b/>
          <w:u w:val="single"/>
        </w:rPr>
        <w:t>. </w:t>
      </w:r>
      <w:r w:rsidRPr="00785171">
        <w:rPr>
          <w:b/>
        </w:rPr>
        <w:t>Edit the topology file</w:t>
      </w:r>
      <w:r w:rsidR="00025C4E">
        <w:rPr>
          <w:b/>
        </w:rPr>
        <w:t xml:space="preserve"> to fit toluene</w:t>
      </w:r>
      <w:r w:rsidR="0086425A">
        <w:rPr>
          <w:b/>
        </w:rPr>
        <w:t>, the A state</w:t>
      </w:r>
      <w:r w:rsidRPr="00785171">
        <w:rPr>
          <w:b/>
        </w:rPr>
        <w:t>.</w:t>
      </w:r>
    </w:p>
    <w:p w:rsidRPr="00EF5647" w:rsidR="005B70C1" w:rsidRDefault="00EE50CA" w14:paraId="5F34F9E4" w14:textId="55903C1C">
      <w:pPr>
        <w:spacing w:before="120" w:after="120" w:line="360" w:lineRule="auto"/>
      </w:pPr>
      <w:r>
        <w:t>Look at your topology file to get an idea of the atoms in your toluene system. The column names are given in comments, which are lines that start with ‘;’</w:t>
      </w:r>
      <w:r w:rsidR="00025C4E">
        <w:t xml:space="preserve">. GROMACS ignores everything after a semi-colon </w:t>
      </w:r>
      <w:r>
        <w:t>and comments are there for human benefit.</w:t>
      </w:r>
      <w:r w:rsidR="004A5D9A">
        <w:t xml:space="preserve"> As you can see, default parameters for each atom and bonded interaction are given, but  the </w:t>
      </w:r>
      <w:proofErr w:type="spellStart"/>
      <w:r w:rsidR="004A5D9A">
        <w:t>typeB</w:t>
      </w:r>
      <w:proofErr w:type="spellEnd"/>
      <w:r w:rsidR="004A5D9A">
        <w:t xml:space="preserve">, charge and </w:t>
      </w:r>
      <w:proofErr w:type="spellStart"/>
      <w:r w:rsidR="004A5D9A">
        <w:t>massB</w:t>
      </w:r>
      <w:proofErr w:type="spellEnd"/>
      <w:r w:rsidR="004A5D9A">
        <w:t xml:space="preserve"> columns are empty</w:t>
      </w:r>
      <w:r w:rsidR="00025C4E">
        <w:t xml:space="preserve"> – the ‘</w:t>
      </w:r>
      <w:proofErr w:type="spellStart"/>
      <w:r w:rsidR="00025C4E">
        <w:t>qtot</w:t>
      </w:r>
      <w:proofErr w:type="spellEnd"/>
      <w:r w:rsidR="00025C4E">
        <w:t>’ entries are after a semi-colon, so they are ignored.</w:t>
      </w:r>
    </w:p>
    <w:p w:rsidR="00025C4E" w:rsidP="00EF5647" w:rsidRDefault="004A5D9A" w14:paraId="3E44F895" w14:textId="4121F083">
      <w:pPr>
        <w:spacing w:before="120" w:after="120" w:line="360" w:lineRule="auto"/>
      </w:pPr>
      <w:r>
        <w:t>Recall that the GROMOS forcefield is a united atom force field, where nonpolar hydrogens are combined into a single atom with their parent carbon</w:t>
      </w:r>
      <w:r w:rsidRPr="00EF5647" w:rsidR="0086421C">
        <w:t xml:space="preserve">. </w:t>
      </w:r>
      <w:r w:rsidR="00025C4E">
        <w:t xml:space="preserve">As GROMACS thinks this toluene is a phenylalanine molecule, it assumes that the CB carbon will bond to the alpha-carbon of phenylalanine and therefore only has 2 hydrogens attached. Toluene, however, just has a terminal methyl group there. Change the </w:t>
      </w:r>
      <w:r w:rsidR="00025C4E">
        <w:rPr>
          <w:b/>
        </w:rPr>
        <w:t>type</w:t>
      </w:r>
      <w:r w:rsidR="00025C4E">
        <w:t xml:space="preserve"> of this atom to a methyl (CH3) and add the mass of hydrogen to its current mass. </w:t>
      </w:r>
    </w:p>
    <w:p w:rsidR="00025C4E" w:rsidP="00EF5647" w:rsidRDefault="00025C4E" w14:paraId="33B4E86A" w14:textId="77777777">
      <w:pPr>
        <w:spacing w:before="120" w:after="120" w:line="360" w:lineRule="auto"/>
      </w:pPr>
    </w:p>
    <w:p w:rsidR="00025C4E" w:rsidRDefault="0086421C" w14:paraId="5643671F" w14:textId="47F8DE1A">
      <w:pPr>
        <w:spacing w:before="120" w:after="120" w:line="360" w:lineRule="auto"/>
      </w:pPr>
      <w:r w:rsidRPr="00EF5647">
        <w:t>Once this first modification is done, the topology file corresponds to the molecule of toluene</w:t>
      </w:r>
      <w:r w:rsidR="00A54F5B">
        <w:t xml:space="preserve"> in state A</w:t>
      </w:r>
      <w:r w:rsidR="00025C4E">
        <w:t xml:space="preserve">. </w:t>
      </w:r>
    </w:p>
    <w:p w:rsidRPr="00785171" w:rsidR="0086421C" w:rsidRDefault="00025C4E" w14:paraId="0D67931E" w14:textId="63A22D87">
      <w:pPr>
        <w:spacing w:before="120" w:after="120" w:line="360" w:lineRule="auto"/>
        <w:rPr>
          <w:rStyle w:val="command"/>
        </w:rPr>
      </w:pPr>
      <w:r>
        <w:rPr>
          <w:b/>
        </w:rPr>
        <w:t xml:space="preserve">Step 4. Create a topology file for </w:t>
      </w:r>
      <w:r w:rsidR="0086425A">
        <w:rPr>
          <w:b/>
        </w:rPr>
        <w:t xml:space="preserve">the B state, i.e. </w:t>
      </w:r>
      <w:r>
        <w:rPr>
          <w:b/>
        </w:rPr>
        <w:t>toluene with a dummy atom</w:t>
      </w:r>
      <w:r>
        <w:t xml:space="preserve">. </w:t>
      </w:r>
    </w:p>
    <w:p w:rsidR="0086425A" w:rsidP="004A5D9A" w:rsidRDefault="0086421C" w14:paraId="4B5EC71C" w14:textId="69CD10D9">
      <w:pPr>
        <w:spacing w:before="120" w:after="120" w:line="360" w:lineRule="auto"/>
      </w:pPr>
      <w:r w:rsidRPr="00EF5647">
        <w:t>Define the B state that will be used for the free energy calculation. For this, you need to specify the new atom type</w:t>
      </w:r>
      <w:r w:rsidR="00025C4E">
        <w:t xml:space="preserve"> (</w:t>
      </w:r>
      <w:proofErr w:type="spellStart"/>
      <w:r w:rsidR="00025C4E">
        <w:t>typeB</w:t>
      </w:r>
      <w:proofErr w:type="spellEnd"/>
      <w:r w:rsidR="00025C4E">
        <w:t xml:space="preserve">) </w:t>
      </w:r>
      <w:r w:rsidR="004A5D9A">
        <w:t>, charge</w:t>
      </w:r>
      <w:r w:rsidR="00025C4E">
        <w:t xml:space="preserve"> (</w:t>
      </w:r>
      <w:proofErr w:type="spellStart"/>
      <w:r w:rsidR="00025C4E">
        <w:t>chargeB</w:t>
      </w:r>
      <w:proofErr w:type="spellEnd"/>
      <w:r w:rsidR="00025C4E">
        <w:t>)</w:t>
      </w:r>
      <w:r w:rsidR="004A5D9A">
        <w:t xml:space="preserve"> and mass</w:t>
      </w:r>
      <w:r w:rsidR="00025C4E">
        <w:t xml:space="preserve"> (</w:t>
      </w:r>
      <w:proofErr w:type="spellStart"/>
      <w:r w:rsidR="00025C4E">
        <w:t>massB</w:t>
      </w:r>
      <w:proofErr w:type="spellEnd"/>
      <w:r w:rsidR="00025C4E">
        <w:t>)</w:t>
      </w:r>
      <w:r w:rsidRPr="00EF5647">
        <w:t xml:space="preserve"> of each mutated atom</w:t>
      </w:r>
      <w:r w:rsidR="004A5D9A">
        <w:t>, as well as the B-state non-bonded interaction parameters</w:t>
      </w:r>
      <w:r w:rsidRPr="00EF5647">
        <w:t xml:space="preserve">. </w:t>
      </w:r>
      <w:r w:rsidR="0086425A">
        <w:t xml:space="preserve">The dummy atom should be modelled with the DUM type, a 0 charge, and the same mass. The easiest way to create this topology is to copy your toluene topology and edit the copy. </w:t>
      </w:r>
    </w:p>
    <w:p w:rsidRPr="00BB6C60" w:rsidR="00BB6C60" w:rsidP="004A5D9A" w:rsidRDefault="001648FC" w14:paraId="2924CD95" w14:textId="613E8F7C">
      <w:pPr>
        <w:spacing w:before="120" w:after="120" w:line="360" w:lineRule="auto"/>
      </w:pPr>
      <w:r>
        <w:t xml:space="preserve">GROMACS infers other non-bonded parameters, such as Lennard-Jones parameters, from the atom type, so they are not explicitly stated in the topology. </w:t>
      </w:r>
      <w:r w:rsidR="004A5D9A">
        <w:t xml:space="preserve">For the </w:t>
      </w:r>
      <w:r w:rsidRPr="00EF5647" w:rsidR="0086421C">
        <w:t xml:space="preserve">bonded </w:t>
      </w:r>
      <w:r w:rsidR="004A5D9A">
        <w:t>interactions</w:t>
      </w:r>
      <w:r w:rsidRPr="00EF5647" w:rsidR="0086421C">
        <w:t xml:space="preserve">, </w:t>
      </w:r>
      <w:r w:rsidR="004A5D9A">
        <w:t xml:space="preserve">most parameters are given as keywords that refer </w:t>
      </w:r>
      <w:r>
        <w:t xml:space="preserve">back </w:t>
      </w:r>
      <w:r w:rsidR="004A5D9A">
        <w:t>to the forcefield itself. Y</w:t>
      </w:r>
      <w:r w:rsidRPr="00EF5647" w:rsidR="0086421C">
        <w:t xml:space="preserve">ou </w:t>
      </w:r>
      <w:r w:rsidR="004A5D9A">
        <w:t>just</w:t>
      </w:r>
      <w:r w:rsidRPr="00EF5647" w:rsidR="0086421C">
        <w:t xml:space="preserve"> need to add a second (identical) entry for each of them</w:t>
      </w:r>
      <w:r w:rsidR="004A5D9A">
        <w:t xml:space="preserve"> to define the B state</w:t>
      </w:r>
      <w:r w:rsidRPr="00EF5647" w:rsidR="0086421C">
        <w:t>. E</w:t>
      </w:r>
      <w:r>
        <w:t>xample e</w:t>
      </w:r>
      <w:r w:rsidRPr="00EF5647" w:rsidR="0086421C">
        <w:t xml:space="preserve">ntries for </w:t>
      </w:r>
      <w:r>
        <w:t xml:space="preserve">the </w:t>
      </w:r>
      <w:r w:rsidRPr="00785171" w:rsidR="0086421C">
        <w:rPr>
          <w:rStyle w:val="code"/>
        </w:rPr>
        <w:t>[</w:t>
      </w:r>
      <w:r>
        <w:rPr>
          <w:rStyle w:val="code"/>
        </w:rPr>
        <w:t xml:space="preserve"> </w:t>
      </w:r>
      <w:r w:rsidRPr="00785171" w:rsidR="0086421C">
        <w:rPr>
          <w:rStyle w:val="code"/>
        </w:rPr>
        <w:t>bonds</w:t>
      </w:r>
      <w:r>
        <w:rPr>
          <w:rStyle w:val="code"/>
        </w:rPr>
        <w:t xml:space="preserve"> </w:t>
      </w:r>
      <w:r w:rsidRPr="00785171" w:rsidR="0086421C">
        <w:rPr>
          <w:rStyle w:val="code"/>
        </w:rPr>
        <w:t>]</w:t>
      </w:r>
      <w:r>
        <w:t xml:space="preserve"> d</w:t>
      </w:r>
      <w:r w:rsidRPr="00EF5647" w:rsidR="0086421C">
        <w:t xml:space="preserve">irectives are provided below, but the </w:t>
      </w:r>
      <w:r w:rsidRPr="00785171" w:rsidR="0086421C">
        <w:rPr>
          <w:rStyle w:val="code"/>
        </w:rPr>
        <w:t>[</w:t>
      </w:r>
      <w:r>
        <w:rPr>
          <w:rStyle w:val="code"/>
        </w:rPr>
        <w:t xml:space="preserve"> </w:t>
      </w:r>
      <w:r w:rsidRPr="00785171" w:rsidR="0086421C">
        <w:rPr>
          <w:rStyle w:val="code"/>
        </w:rPr>
        <w:t>angles</w:t>
      </w:r>
      <w:r>
        <w:rPr>
          <w:rStyle w:val="code"/>
        </w:rPr>
        <w:t xml:space="preserve"> </w:t>
      </w:r>
      <w:r w:rsidRPr="00785171" w:rsidR="0086421C">
        <w:rPr>
          <w:rStyle w:val="code"/>
        </w:rPr>
        <w:t>]</w:t>
      </w:r>
      <w:r w:rsidRPr="00EF5647" w:rsidR="0086421C">
        <w:t xml:space="preserve"> and </w:t>
      </w:r>
      <w:r w:rsidRPr="00785171" w:rsidR="0086421C">
        <w:rPr>
          <w:rStyle w:val="code"/>
        </w:rPr>
        <w:t>[</w:t>
      </w:r>
      <w:r>
        <w:rPr>
          <w:rStyle w:val="code"/>
        </w:rPr>
        <w:t xml:space="preserve"> </w:t>
      </w:r>
      <w:r w:rsidRPr="00785171" w:rsidR="0086421C">
        <w:rPr>
          <w:rStyle w:val="code"/>
        </w:rPr>
        <w:t>dihedrals</w:t>
      </w:r>
      <w:r>
        <w:rPr>
          <w:rStyle w:val="code"/>
        </w:rPr>
        <w:t xml:space="preserve"> </w:t>
      </w:r>
      <w:r w:rsidRPr="00785171" w:rsidR="0086421C">
        <w:rPr>
          <w:rStyle w:val="code"/>
        </w:rPr>
        <w:t>]</w:t>
      </w:r>
      <w:r w:rsidRPr="00EF5647" w:rsidR="0086421C">
        <w:t xml:space="preserve"> di</w:t>
      </w:r>
      <w:r w:rsidRPr="00EF5647" w:rsidR="00EF5801">
        <w:t>rectives also need to be edited</w:t>
      </w:r>
      <w:r>
        <w:t>.</w:t>
      </w:r>
    </w:p>
    <w:p w:rsidR="005B70C1" w:rsidP="00785171" w:rsidRDefault="0086421C" w14:paraId="6B3259EB" w14:textId="2B2901C0">
      <w:pPr>
        <w:pStyle w:val="codeparagraph"/>
        <w:rPr>
          <w:ins w:author="Josh Mitchell" w:date="2016-10-14T09:39:00Z" w:id="0"/>
        </w:rPr>
      </w:pPr>
      <w:r w:rsidRPr="00BB6C60">
        <w:t xml:space="preserve">[ bonds ]   </w:t>
      </w:r>
    </w:p>
    <w:p w:rsidRPr="00BB6C60" w:rsidR="0086421C" w:rsidP="00785171" w:rsidRDefault="0086421C" w14:paraId="6BBCE3BB" w14:textId="14DFB8E5">
      <w:pPr>
        <w:pStyle w:val="codeparagraph"/>
      </w:pPr>
      <w:r w:rsidRPr="00BB6C60">
        <w:t xml:space="preserve">  1     2     2    gb_26   </w:t>
      </w:r>
      <w:proofErr w:type="spellStart"/>
      <w:r w:rsidRPr="00BB6C60">
        <w:t>gb_26</w:t>
      </w:r>
      <w:proofErr w:type="spellEnd"/>
    </w:p>
    <w:p w:rsidR="0086425A" w:rsidP="00EF5647" w:rsidRDefault="0086425A" w14:paraId="6FFE31D2" w14:textId="77777777">
      <w:pPr>
        <w:spacing w:before="120" w:after="120" w:line="360" w:lineRule="auto"/>
        <w:rPr>
          <w:ins w:author="Lily Wang" w:date="2018-08-07T15:23:00Z" w:id="1"/>
        </w:rPr>
      </w:pPr>
    </w:p>
    <w:p w:rsidRPr="00785171" w:rsidR="0086425A" w:rsidP="00EF5647" w:rsidRDefault="0086425A" w14:paraId="05CA3F80" w14:textId="7BD138DE">
      <w:pPr>
        <w:spacing w:before="120" w:after="120" w:line="360" w:lineRule="auto"/>
        <w:rPr>
          <w:b/>
        </w:rPr>
      </w:pPr>
      <w:r w:rsidRPr="00785171">
        <w:rPr>
          <w:b/>
        </w:rPr>
        <w:t>Step 5. Put y</w:t>
      </w:r>
      <w:r>
        <w:rPr>
          <w:b/>
        </w:rPr>
        <w:t xml:space="preserve">our toluene in a simulation box using </w:t>
      </w:r>
      <w:proofErr w:type="spellStart"/>
      <w:r>
        <w:rPr>
          <w:b/>
        </w:rPr>
        <w:t>gmx</w:t>
      </w:r>
      <w:proofErr w:type="spellEnd"/>
      <w:r>
        <w:rPr>
          <w:b/>
        </w:rPr>
        <w:t xml:space="preserve"> </w:t>
      </w:r>
      <w:proofErr w:type="spellStart"/>
      <w:r>
        <w:rPr>
          <w:b/>
        </w:rPr>
        <w:t>editconf</w:t>
      </w:r>
      <w:proofErr w:type="spellEnd"/>
      <w:r>
        <w:rPr>
          <w:b/>
        </w:rPr>
        <w:t>.</w:t>
      </w:r>
    </w:p>
    <w:p w:rsidR="0086421C" w:rsidP="00EF5647" w:rsidRDefault="0086421C" w14:paraId="73B7A804" w14:textId="3CBB7877">
      <w:pPr>
        <w:spacing w:before="120" w:after="120" w:line="360" w:lineRule="auto"/>
      </w:pPr>
      <w:r w:rsidR="2EF9EBFC">
        <w:rPr/>
        <w:t xml:space="preserve">The size of the box must be big enough for the distance between the molecule of toluene and its periodic image to be larger than the cut-off radius, but in this case it should not be a problem given the little size of the molecule of toluene.  –c </w:t>
      </w:r>
      <w:proofErr w:type="spellStart"/>
      <w:r w:rsidR="2EF9EBFC">
        <w:rPr/>
        <w:t>centers</w:t>
      </w:r>
      <w:proofErr w:type="spellEnd"/>
      <w:r w:rsidR="2EF9EBFC">
        <w:rPr/>
        <w:t xml:space="preserve"> the molecule in the box, and –box N </w:t>
      </w:r>
      <w:proofErr w:type="spellStart"/>
      <w:r w:rsidR="2EF9EBFC">
        <w:rPr/>
        <w:t>N</w:t>
      </w:r>
      <w:proofErr w:type="spellEnd"/>
      <w:r w:rsidR="2EF9EBFC">
        <w:rPr/>
        <w:t xml:space="preserve"> </w:t>
      </w:r>
      <w:proofErr w:type="spellStart"/>
      <w:r w:rsidR="2EF9EBFC">
        <w:rPr/>
        <w:t>Ncreates</w:t>
      </w:r>
      <w:proofErr w:type="spellEnd"/>
      <w:r w:rsidR="2EF9EBFC">
        <w:rPr/>
        <w:t xml:space="preserve"> a box where each side is N </w:t>
      </w:r>
      <w:proofErr w:type="spellStart"/>
      <w:r w:rsidR="2EF9EBFC">
        <w:rPr/>
        <w:t>N</w:t>
      </w:r>
      <w:proofErr w:type="spellEnd"/>
      <w:r w:rsidR="2EF9EBFC">
        <w:rPr/>
        <w:t xml:space="preserve"> </w:t>
      </w:r>
      <w:proofErr w:type="spellStart"/>
      <w:r w:rsidR="2EF9EBFC">
        <w:rPr/>
        <w:t>N</w:t>
      </w:r>
      <w:proofErr w:type="spellEnd"/>
      <w:r w:rsidR="2EF9EBFC">
        <w:rPr/>
        <w:t xml:space="preserve"> nm long along each unitcell vector. Create a box 3.0 nm long on each side.</w:t>
      </w:r>
    </w:p>
    <w:p w:rsidR="2EF9EBFC" w:rsidP="2EF9EBFC" w:rsidRDefault="2EF9EBFC" w14:paraId="493649F4" w14:textId="643E9717">
      <w:pPr>
        <w:pStyle w:val="Normal"/>
        <w:spacing w:before="120" w:after="120" w:line="360" w:lineRule="auto"/>
      </w:pPr>
      <w:proofErr w:type="spellStart"/>
      <w:r w:rsidR="2EF9EBFC">
        <w:rPr/>
        <w:t>Gmx</w:t>
      </w:r>
      <w:proofErr w:type="spellEnd"/>
      <w:r w:rsidR="2EF9EBFC">
        <w:rPr/>
        <w:t xml:space="preserve"> </w:t>
      </w:r>
      <w:proofErr w:type="spellStart"/>
      <w:r w:rsidR="2EF9EBFC">
        <w:rPr/>
        <w:t>editconf</w:t>
      </w:r>
      <w:proofErr w:type="spellEnd"/>
      <w:r w:rsidR="2EF9EBFC">
        <w:rPr/>
        <w:t xml:space="preserve"> -f phe.pdb -o phe_box.pdb -box 3 3 3</w:t>
      </w:r>
    </w:p>
    <w:p w:rsidR="0086425A" w:rsidP="00EF5647" w:rsidRDefault="0086425A" w14:paraId="7E28EAA0" w14:textId="3591B7FC">
      <w:pPr>
        <w:spacing w:before="120" w:after="120" w:line="360" w:lineRule="auto"/>
      </w:pPr>
      <w:r>
        <w:rPr>
          <w:b/>
        </w:rPr>
        <w:t xml:space="preserve">Step 6. Solvate your </w:t>
      </w:r>
      <w:r w:rsidR="00CE236A">
        <w:rPr>
          <w:b/>
        </w:rPr>
        <w:t xml:space="preserve">boxed molecule with </w:t>
      </w:r>
      <w:proofErr w:type="spellStart"/>
      <w:r w:rsidR="00CE236A">
        <w:rPr>
          <w:b/>
        </w:rPr>
        <w:t>gmx</w:t>
      </w:r>
      <w:proofErr w:type="spellEnd"/>
      <w:r w:rsidR="00CE236A">
        <w:rPr>
          <w:b/>
        </w:rPr>
        <w:t xml:space="preserve"> solvate</w:t>
      </w:r>
      <w:r>
        <w:rPr>
          <w:b/>
        </w:rPr>
        <w:t>.</w:t>
      </w:r>
    </w:p>
    <w:p w:rsidR="0086425A" w:rsidP="00EF5647" w:rsidRDefault="0086425A" w14:paraId="270C8B6D" w14:textId="521B0B21">
      <w:pPr>
        <w:spacing w:before="120" w:after="120" w:line="360" w:lineRule="auto"/>
      </w:pPr>
      <w:r w:rsidR="2EF9EBFC">
        <w:rPr/>
        <w:t>At this point it might be a good idea to</w:t>
      </w:r>
      <w:r w:rsidRPr="2EF9EBFC" w:rsidR="2EF9EBFC">
        <w:rPr>
          <w:b w:val="1"/>
          <w:bCs w:val="1"/>
        </w:rPr>
        <w:t xml:space="preserve"> </w:t>
      </w:r>
      <w:r w:rsidRPr="2EF9EBFC" w:rsidR="2EF9EBFC">
        <w:rPr>
          <w:b w:val="1"/>
          <w:bCs w:val="1"/>
        </w:rPr>
        <w:t>s</w:t>
      </w:r>
      <w:r w:rsidRPr="2EF9EBFC" w:rsidR="2EF9EBFC">
        <w:rPr>
          <w:b w:val="1"/>
          <w:bCs w:val="1"/>
        </w:rPr>
        <w:t>eparate</w:t>
      </w:r>
      <w:r w:rsidRPr="2EF9EBFC" w:rsidR="2EF9EBFC">
        <w:rPr>
          <w:b w:val="1"/>
          <w:bCs w:val="1"/>
        </w:rPr>
        <w:t xml:space="preserve"> your files into folders for your vacuum and water simulations. </w:t>
      </w:r>
      <w:r w:rsidR="2EF9EBFC">
        <w:rPr/>
        <w:t>If you don’t, beware of accidentally overwriting a file or mixing them up.</w:t>
      </w:r>
    </w:p>
    <w:p w:rsidR="00CE236A" w:rsidRDefault="0086425A" w14:paraId="3655F593" w14:textId="2218B0D7">
      <w:pPr>
        <w:spacing w:before="120" w:after="120" w:line="360" w:lineRule="auto"/>
      </w:pPr>
      <w:r>
        <w:t xml:space="preserve">Whenever we add molecules to our system, they get an entry in our topology (.top) file. When we solvate our system, therefore, it won’t match up with our vacuum simulations. </w:t>
      </w:r>
      <w:r w:rsidR="00CE236A">
        <w:t>Make a copy of your current (vacuum) topology and name it something sensible and solvent-related – this will be the topology that we modify during solvation.</w:t>
      </w:r>
    </w:p>
    <w:p w:rsidR="00CE236A" w:rsidRDefault="00CE236A" w14:paraId="1C8FA2B0" w14:textId="7E6F5590">
      <w:pPr>
        <w:spacing w:before="120" w:after="120" w:line="360" w:lineRule="auto"/>
      </w:pPr>
      <w:proofErr w:type="spellStart"/>
      <w:r w:rsidR="2EF9EBFC">
        <w:rPr/>
        <w:t>gmx</w:t>
      </w:r>
      <w:proofErr w:type="spellEnd"/>
      <w:r w:rsidR="2EF9EBFC">
        <w:rPr/>
        <w:t xml:space="preserve"> solvate takes –cp as its input structure flag. The default water model is the simple point charge (SPC) water model, which represents a water molecule using three points. You should have also picked this in pdb2gmx. </w:t>
      </w:r>
    </w:p>
    <w:p w:rsidR="2EF9EBFC" w:rsidP="2EF9EBFC" w:rsidRDefault="2EF9EBFC" w14:paraId="162A5E79" w14:textId="5CEB88EA">
      <w:pPr>
        <w:pStyle w:val="Normal"/>
        <w:spacing w:before="120" w:after="120" w:line="360" w:lineRule="auto"/>
      </w:pPr>
      <w:r w:rsidR="2EF9EBFC">
        <w:rPr/>
        <w:t>gmx solvate –cp tol.pdb -</w:t>
      </w:r>
      <w:proofErr w:type="gramStart"/>
      <w:r w:rsidR="2EF9EBFC">
        <w:rPr/>
        <w:t>cs  -</w:t>
      </w:r>
      <w:proofErr w:type="gramEnd"/>
      <w:r w:rsidR="2EF9EBFC">
        <w:rPr/>
        <w:t xml:space="preserve">p </w:t>
      </w:r>
      <w:proofErr w:type="spellStart"/>
      <w:r w:rsidR="2EF9EBFC">
        <w:rPr/>
        <w:t>XXX.top</w:t>
      </w:r>
      <w:proofErr w:type="spellEnd"/>
      <w:r w:rsidR="2EF9EBFC">
        <w:rPr/>
        <w:t xml:space="preserve"> –o </w:t>
      </w:r>
      <w:proofErr w:type="spellStart"/>
      <w:r w:rsidR="2EF9EBFC">
        <w:rPr/>
        <w:t>XXX_solvated.gro</w:t>
      </w:r>
      <w:proofErr w:type="spellEnd"/>
      <w:r w:rsidR="2EF9EBFC">
        <w:rPr/>
        <w:t xml:space="preserve"> </w:t>
      </w:r>
    </w:p>
    <w:p w:rsidR="00CE236A" w:rsidRDefault="00CE236A" w14:paraId="744CA5A1" w14:textId="77777777">
      <w:pPr>
        <w:spacing w:before="120" w:after="120" w:line="360" w:lineRule="auto"/>
      </w:pPr>
      <w:r>
        <w:t xml:space="preserve">You can check the result by visualising your output GRO file with VMD. </w:t>
      </w:r>
    </w:p>
    <w:p w:rsidR="00CE236A" w:rsidRDefault="00CE236A" w14:paraId="032EEA51" w14:textId="2AE9D535">
      <w:pPr>
        <w:spacing w:before="120" w:after="120" w:line="360" w:lineRule="auto"/>
      </w:pPr>
      <w:r w:rsidR="2EF9EBFC">
        <w:rPr/>
        <w:t>At this point you should have two simulation systems set up:</w:t>
      </w:r>
    </w:p>
    <w:p w:rsidR="00CE236A" w:rsidP="00785171" w:rsidRDefault="00CE236A" w14:paraId="5E2EA975" w14:textId="4B4B91D5">
      <w:pPr>
        <w:pStyle w:val="ListParagraph"/>
        <w:numPr>
          <w:ilvl w:val="0"/>
          <w:numId w:val="18"/>
        </w:numPr>
        <w:spacing w:before="120" w:after="120" w:line="360" w:lineRule="auto"/>
      </w:pPr>
      <w:r>
        <w:t xml:space="preserve">In vacuum – with your vacuum toluene (pre-solvation) in a box and your vacuum topology </w:t>
      </w:r>
    </w:p>
    <w:p w:rsidR="00CE236A" w:rsidP="00785171" w:rsidRDefault="00CE236A" w14:paraId="2C5A53AD" w14:textId="3FAEB2A8">
      <w:pPr>
        <w:pStyle w:val="ListParagraph"/>
        <w:numPr>
          <w:ilvl w:val="0"/>
          <w:numId w:val="18"/>
        </w:numPr>
        <w:spacing w:before="120" w:after="120" w:line="360" w:lineRule="auto"/>
      </w:pPr>
      <w:r>
        <w:t>In solvent – with your solvated toluene and your solvated topology</w:t>
      </w:r>
    </w:p>
    <w:p w:rsidR="00CE236A" w:rsidRDefault="00CE236A" w14:paraId="2C08A508" w14:textId="0733BB7D">
      <w:pPr>
        <w:spacing w:before="120" w:after="120" w:line="360" w:lineRule="auto"/>
      </w:pPr>
      <w:r>
        <w:t>You’ve finished the primary processing of each system. The energy minimisation and equilibration steps after this are required for both, and indeed pretty much all of molecular dynamics. And of course, you should simulate both systems at the end.</w:t>
      </w:r>
    </w:p>
    <w:p w:rsidRPr="00785171" w:rsidR="00EF5801" w:rsidRDefault="00EF5801" w14:paraId="3839975F" w14:textId="162DDC03">
      <w:pPr>
        <w:spacing w:before="120" w:after="120" w:line="360" w:lineRule="auto"/>
        <w:rPr>
          <w:rStyle w:val="command"/>
        </w:rPr>
      </w:pPr>
    </w:p>
    <w:p w:rsidRPr="00785171" w:rsidR="00EF5801" w:rsidP="005A4A75" w:rsidRDefault="00EF5801" w14:paraId="4CF8EF15" w14:textId="33709B12">
      <w:pPr>
        <w:spacing w:before="120" w:after="120" w:line="360" w:lineRule="auto"/>
        <w:outlineLvl w:val="0"/>
        <w:rPr>
          <w:b/>
        </w:rPr>
      </w:pPr>
      <w:bookmarkStart w:name="step4" w:id="2"/>
      <w:r w:rsidRPr="00CE236A">
        <w:rPr>
          <w:b/>
          <w:u w:val="single"/>
        </w:rPr>
        <w:t xml:space="preserve">Step </w:t>
      </w:r>
      <w:r w:rsidRPr="00CE236A" w:rsidR="00CE236A">
        <w:rPr>
          <w:b/>
          <w:u w:val="single"/>
        </w:rPr>
        <w:t>7</w:t>
      </w:r>
      <w:r w:rsidRPr="00CE236A">
        <w:rPr>
          <w:b/>
          <w:u w:val="single"/>
        </w:rPr>
        <w:t>.</w:t>
      </w:r>
      <w:bookmarkEnd w:id="2"/>
      <w:r w:rsidRPr="00785171">
        <w:rPr>
          <w:b/>
        </w:rPr>
        <w:t> Perform an energy minimization of the system</w:t>
      </w:r>
    </w:p>
    <w:p w:rsidRPr="00EF5647" w:rsidR="00EF5801" w:rsidP="00EF5647" w:rsidRDefault="00EF5801" w14:paraId="04F8CA28" w14:textId="132F721A">
      <w:pPr>
        <w:spacing w:before="120" w:after="120" w:line="360" w:lineRule="auto"/>
      </w:pPr>
      <w:r w:rsidRPr="00EF5647">
        <w:t xml:space="preserve">Now you have to perform an energy minimization of the structure to remove the local strain in the protein (due to generation of hydrogen positions) and to remove bad Van der Waals contacts (particles that are too close). This can be done with the </w:t>
      </w:r>
      <w:proofErr w:type="spellStart"/>
      <w:r w:rsidRPr="00EF5647">
        <w:t>mdrun</w:t>
      </w:r>
      <w:proofErr w:type="spellEnd"/>
      <w:r w:rsidRPr="00EF5647">
        <w:t xml:space="preserve"> </w:t>
      </w:r>
      <w:r w:rsidR="00F53491">
        <w:t>command</w:t>
      </w:r>
      <w:r w:rsidRPr="00EF5647">
        <w:t xml:space="preserve">, which is the </w:t>
      </w:r>
      <w:r w:rsidR="00664AC9">
        <w:t>main computation</w:t>
      </w:r>
      <w:r w:rsidRPr="00EF5647" w:rsidR="00664AC9">
        <w:t xml:space="preserve"> </w:t>
      </w:r>
      <w:r w:rsidRPr="00EF5647">
        <w:t xml:space="preserve">program. </w:t>
      </w:r>
      <w:r w:rsidR="00664AC9">
        <w:t xml:space="preserve">Although it is called </w:t>
      </w:r>
      <w:proofErr w:type="spellStart"/>
      <w:r w:rsidR="00664AC9">
        <w:t>mdrun</w:t>
      </w:r>
      <w:proofErr w:type="spellEnd"/>
      <w:r w:rsidR="00664AC9">
        <w:t xml:space="preserve">, it is also able to perform energy minimisation and a few other techniques. </w:t>
      </w:r>
      <w:r w:rsidRPr="00EF5647">
        <w:t xml:space="preserve">Before you can </w:t>
      </w:r>
      <w:r w:rsidR="00F53491">
        <w:t xml:space="preserve">use </w:t>
      </w:r>
      <w:proofErr w:type="spellStart"/>
      <w:r w:rsidR="00F53491">
        <w:t>mdrun</w:t>
      </w:r>
      <w:proofErr w:type="spellEnd"/>
      <w:r w:rsidRPr="00EF5647">
        <w:t xml:space="preserve"> however, you have to pre-process the topology file, the structure file</w:t>
      </w:r>
      <w:r w:rsidR="00CE236A">
        <w:t xml:space="preserve">, </w:t>
      </w:r>
      <w:r w:rsidRPr="00EF5647">
        <w:t xml:space="preserve">and a </w:t>
      </w:r>
      <w:r w:rsidR="00CE236A">
        <w:t>molecular dynamics parameters file (.</w:t>
      </w:r>
      <w:proofErr w:type="spellStart"/>
      <w:r w:rsidR="00CE236A">
        <w:t>mdp</w:t>
      </w:r>
      <w:proofErr w:type="spellEnd"/>
      <w:r w:rsidR="00CE236A">
        <w:t xml:space="preserve">) using the </w:t>
      </w:r>
      <w:proofErr w:type="spellStart"/>
      <w:r w:rsidR="00CE236A">
        <w:t>GROMacs</w:t>
      </w:r>
      <w:proofErr w:type="spellEnd"/>
      <w:r w:rsidR="00CE236A">
        <w:t xml:space="preserve"> </w:t>
      </w:r>
      <w:proofErr w:type="spellStart"/>
      <w:r w:rsidR="00CE236A">
        <w:t>PreProcessor</w:t>
      </w:r>
      <w:proofErr w:type="spellEnd"/>
      <w:r w:rsidR="00CE236A">
        <w:t xml:space="preserve"> (</w:t>
      </w:r>
      <w:proofErr w:type="spellStart"/>
      <w:r w:rsidR="00CE236A">
        <w:t>grompp</w:t>
      </w:r>
      <w:proofErr w:type="spellEnd"/>
      <w:r w:rsidR="00CE236A">
        <w:t>)</w:t>
      </w:r>
      <w:r w:rsidRPr="00EF5647">
        <w:t>.</w:t>
      </w:r>
    </w:p>
    <w:p w:rsidR="008A7398" w:rsidP="2EF9EBFC" w:rsidRDefault="00603961" w14:paraId="33F14FAC" w14:textId="7A734C28">
      <w:pPr>
        <w:pStyle w:val="NormalWeb"/>
        <w:shd w:val="clear" w:color="auto" w:fill="FFFFFF" w:themeFill="background1"/>
        <w:spacing w:before="120" w:beforeAutospacing="off" w:after="120" w:afterAutospacing="off" w:line="360" w:lineRule="auto"/>
        <w:rPr>
          <w:rFonts w:ascii="Cambria" w:hAnsi="Cambria" w:asciiTheme="minorAscii" w:hAnsiTheme="minorAscii"/>
          <w:color w:val="000000" w:themeColor="text1" w:themeTint="FF" w:themeShade="FF"/>
          <w:sz w:val="24"/>
          <w:szCs w:val="24"/>
        </w:rPr>
      </w:pPr>
      <w:r w:rsidRPr="2EF9EBFC" w:rsidR="2EF9EBFC">
        <w:rPr>
          <w:rFonts w:ascii="Cambria" w:hAnsi="Cambria" w:asciiTheme="minorAscii" w:hAnsiTheme="minorAscii"/>
          <w:color w:val="000000" w:themeColor="text1" w:themeTint="FF" w:themeShade="FF"/>
          <w:sz w:val="24"/>
          <w:szCs w:val="24"/>
        </w:rPr>
        <w:t xml:space="preserve">Copy </w:t>
      </w:r>
      <w:proofErr w:type="spellStart"/>
      <w:r w:rsidRPr="2EF9EBFC" w:rsidR="2EF9EBFC">
        <w:rPr>
          <w:rFonts w:ascii="Cambria" w:hAnsi="Cambria" w:asciiTheme="minorAscii" w:hAnsiTheme="minorAscii"/>
          <w:color w:val="000000" w:themeColor="text1" w:themeTint="FF" w:themeShade="FF"/>
          <w:sz w:val="24"/>
          <w:szCs w:val="24"/>
        </w:rPr>
        <w:t>steep.mdp</w:t>
      </w:r>
      <w:proofErr w:type="spellEnd"/>
      <w:r w:rsidRPr="2EF9EBFC" w:rsidR="2EF9EBFC">
        <w:rPr>
          <w:rFonts w:ascii="Cambria" w:hAnsi="Cambria" w:asciiTheme="minorAscii" w:hAnsiTheme="minorAscii"/>
          <w:color w:val="000000" w:themeColor="text1" w:themeTint="FF" w:themeShade="FF"/>
          <w:sz w:val="24"/>
          <w:szCs w:val="24"/>
        </w:rPr>
        <w:t xml:space="preserve"> to your working directory and check the contents of this file. Create a run topology file (.</w:t>
      </w:r>
      <w:proofErr w:type="spellStart"/>
      <w:r w:rsidRPr="2EF9EBFC" w:rsidR="2EF9EBFC">
        <w:rPr>
          <w:rFonts w:ascii="Cambria" w:hAnsi="Cambria" w:asciiTheme="minorAscii" w:hAnsiTheme="minorAscii"/>
          <w:color w:val="000000" w:themeColor="text1" w:themeTint="FF" w:themeShade="FF"/>
          <w:sz w:val="24"/>
          <w:szCs w:val="24"/>
        </w:rPr>
        <w:t>tpr</w:t>
      </w:r>
      <w:proofErr w:type="spellEnd"/>
      <w:r w:rsidRPr="2EF9EBFC" w:rsidR="2EF9EBFC">
        <w:rPr>
          <w:rFonts w:ascii="Cambria" w:hAnsi="Cambria" w:asciiTheme="minorAscii" w:hAnsiTheme="minorAscii"/>
          <w:color w:val="000000" w:themeColor="text1" w:themeTint="FF" w:themeShade="FF"/>
          <w:sz w:val="24"/>
          <w:szCs w:val="24"/>
        </w:rPr>
        <w:t xml:space="preserve">) with this </w:t>
      </w:r>
      <w:proofErr w:type="spellStart"/>
      <w:r w:rsidRPr="2EF9EBFC" w:rsidR="2EF9EBFC">
        <w:rPr>
          <w:rFonts w:ascii="Cambria" w:hAnsi="Cambria" w:asciiTheme="minorAscii" w:hAnsiTheme="minorAscii"/>
          <w:color w:val="000000" w:themeColor="text1" w:themeTint="FF" w:themeShade="FF"/>
          <w:sz w:val="24"/>
          <w:szCs w:val="24"/>
        </w:rPr>
        <w:t>mdp</w:t>
      </w:r>
      <w:proofErr w:type="spellEnd"/>
      <w:r w:rsidRPr="2EF9EBFC" w:rsidR="2EF9EBFC">
        <w:rPr>
          <w:rFonts w:ascii="Cambria" w:hAnsi="Cambria" w:asciiTheme="minorAscii" w:hAnsiTheme="minorAscii"/>
          <w:color w:val="000000" w:themeColor="text1" w:themeTint="FF" w:themeShade="FF"/>
          <w:sz w:val="24"/>
          <w:szCs w:val="24"/>
        </w:rPr>
        <w:t xml:space="preserve"> and </w:t>
      </w:r>
      <w:r w:rsidRPr="2EF9EBFC" w:rsidR="2EF9EBFC">
        <w:rPr>
          <w:rFonts w:ascii="Cambria" w:hAnsi="Cambria" w:asciiTheme="minorAscii" w:hAnsiTheme="minorAscii"/>
          <w:color w:val="000000" w:themeColor="text1" w:themeTint="FF" w:themeShade="FF"/>
          <w:sz w:val="24"/>
          <w:szCs w:val="24"/>
        </w:rPr>
        <w:t>grompp</w:t>
      </w:r>
      <w:r w:rsidRPr="2EF9EBFC" w:rsidR="2EF9EBFC">
        <w:rPr>
          <w:rFonts w:ascii="Cambria" w:hAnsi="Cambria" w:asciiTheme="minorAscii" w:hAnsiTheme="minorAscii"/>
          <w:color w:val="000000" w:themeColor="text1" w:themeTint="FF" w:themeShade="FF"/>
          <w:sz w:val="24"/>
          <w:szCs w:val="24"/>
        </w:rPr>
        <w:t>.</w:t>
      </w:r>
    </w:p>
    <w:p w:rsidR="008A7398" w:rsidP="2EF9EBFC" w:rsidRDefault="00603961" w14:paraId="1235B421" w14:textId="26647D83">
      <w:pPr>
        <w:pStyle w:val="NormalWeb"/>
        <w:shd w:val="clear" w:color="auto" w:fill="FFFFFF" w:themeFill="background1"/>
        <w:spacing w:before="120" w:beforeAutospacing="off" w:after="120" w:afterAutospacing="off" w:line="360" w:lineRule="auto"/>
        <w:rPr>
          <w:rFonts w:ascii="Cambria" w:hAnsi="Cambria" w:asciiTheme="minorAscii" w:hAnsiTheme="minorAscii"/>
          <w:color w:val="000000" w:themeColor="text1" w:themeTint="FF" w:themeShade="FF"/>
          <w:sz w:val="24"/>
          <w:szCs w:val="24"/>
        </w:rPr>
      </w:pPr>
      <w:r w:rsidRPr="2EF9EBFC" w:rsidR="2EF9EBFC">
        <w:rPr>
          <w:rFonts w:ascii="Cambria" w:hAnsi="Cambria" w:asciiTheme="minorAscii" w:hAnsiTheme="minorAscii"/>
          <w:color w:val="000000" w:themeColor="text1" w:themeTint="FF" w:themeShade="FF"/>
          <w:sz w:val="24"/>
          <w:szCs w:val="24"/>
        </w:rPr>
        <w:t xml:space="preserve">gmx </w:t>
      </w:r>
      <w:proofErr w:type="spellStart"/>
      <w:r w:rsidRPr="2EF9EBFC" w:rsidR="2EF9EBFC">
        <w:rPr>
          <w:rFonts w:ascii="Cambria" w:hAnsi="Cambria" w:asciiTheme="minorAscii" w:hAnsiTheme="minorAscii"/>
          <w:color w:val="000000" w:themeColor="text1" w:themeTint="FF" w:themeShade="FF"/>
          <w:sz w:val="24"/>
          <w:szCs w:val="24"/>
        </w:rPr>
        <w:t>grompp</w:t>
      </w:r>
      <w:proofErr w:type="spellEnd"/>
      <w:r w:rsidRPr="2EF9EBFC" w:rsidR="2EF9EBFC">
        <w:rPr>
          <w:rFonts w:ascii="Cambria" w:hAnsi="Cambria" w:asciiTheme="minorAscii" w:hAnsiTheme="minorAscii"/>
          <w:color w:val="000000" w:themeColor="text1" w:themeTint="FF" w:themeShade="FF"/>
          <w:sz w:val="24"/>
          <w:szCs w:val="24"/>
        </w:rPr>
        <w:t xml:space="preserve"> –f  </w:t>
      </w:r>
      <w:proofErr w:type="spellStart"/>
      <w:r w:rsidRPr="2EF9EBFC" w:rsidR="2EF9EBFC">
        <w:rPr>
          <w:rFonts w:ascii="Cambria" w:hAnsi="Cambria" w:asciiTheme="minorAscii" w:hAnsiTheme="minorAscii"/>
          <w:color w:val="000000" w:themeColor="text1" w:themeTint="FF" w:themeShade="FF"/>
          <w:sz w:val="24"/>
          <w:szCs w:val="24"/>
        </w:rPr>
        <w:t>XXX.mdp</w:t>
      </w:r>
      <w:proofErr w:type="spellEnd"/>
      <w:r w:rsidRPr="2EF9EBFC" w:rsidR="2EF9EBFC">
        <w:rPr>
          <w:rFonts w:ascii="Cambria" w:hAnsi="Cambria" w:asciiTheme="minorAscii" w:hAnsiTheme="minorAscii"/>
          <w:color w:val="000000" w:themeColor="text1" w:themeTint="FF" w:themeShade="FF"/>
          <w:sz w:val="24"/>
          <w:szCs w:val="24"/>
        </w:rPr>
        <w:t xml:space="preserve"> -c </w:t>
      </w:r>
      <w:proofErr w:type="spellStart"/>
      <w:r w:rsidRPr="2EF9EBFC" w:rsidR="2EF9EBFC">
        <w:rPr>
          <w:rFonts w:ascii="Cambria" w:hAnsi="Cambria" w:asciiTheme="minorAscii" w:hAnsiTheme="minorAscii"/>
          <w:color w:val="000000" w:themeColor="text1" w:themeTint="FF" w:themeShade="FF"/>
          <w:sz w:val="24"/>
          <w:szCs w:val="24"/>
        </w:rPr>
        <w:t>XXX.gro</w:t>
      </w:r>
      <w:proofErr w:type="spellEnd"/>
      <w:r w:rsidRPr="2EF9EBFC" w:rsidR="2EF9EBFC">
        <w:rPr>
          <w:rFonts w:ascii="Cambria" w:hAnsi="Cambria" w:asciiTheme="minorAscii" w:hAnsiTheme="minorAscii"/>
          <w:color w:val="000000" w:themeColor="text1" w:themeTint="FF" w:themeShade="FF"/>
          <w:sz w:val="24"/>
          <w:szCs w:val="24"/>
        </w:rPr>
        <w:t xml:space="preserve"> -p </w:t>
      </w:r>
      <w:proofErr w:type="spellStart"/>
      <w:r w:rsidRPr="2EF9EBFC" w:rsidR="2EF9EBFC">
        <w:rPr>
          <w:rFonts w:ascii="Cambria" w:hAnsi="Cambria" w:asciiTheme="minorAscii" w:hAnsiTheme="minorAscii"/>
          <w:color w:val="000000" w:themeColor="text1" w:themeTint="FF" w:themeShade="FF"/>
          <w:sz w:val="24"/>
          <w:szCs w:val="24"/>
        </w:rPr>
        <w:t>XXX.top</w:t>
      </w:r>
      <w:proofErr w:type="spellEnd"/>
      <w:r w:rsidRPr="2EF9EBFC" w:rsidR="2EF9EBFC">
        <w:rPr>
          <w:rFonts w:ascii="Cambria" w:hAnsi="Cambria" w:asciiTheme="minorAscii" w:hAnsiTheme="minorAscii"/>
          <w:color w:val="000000" w:themeColor="text1" w:themeTint="FF" w:themeShade="FF"/>
          <w:sz w:val="24"/>
          <w:szCs w:val="24"/>
        </w:rPr>
        <w:t xml:space="preserve"> -o </w:t>
      </w:r>
      <w:proofErr w:type="spellStart"/>
      <w:r w:rsidRPr="2EF9EBFC" w:rsidR="2EF9EBFC">
        <w:rPr>
          <w:rFonts w:ascii="Cambria" w:hAnsi="Cambria" w:asciiTheme="minorAscii" w:hAnsiTheme="minorAscii"/>
          <w:color w:val="000000" w:themeColor="text1" w:themeTint="FF" w:themeShade="FF"/>
          <w:sz w:val="24"/>
          <w:szCs w:val="24"/>
        </w:rPr>
        <w:t>XXX.tpr</w:t>
      </w:r>
      <w:proofErr w:type="spellEnd"/>
    </w:p>
    <w:p w:rsidR="008A7398" w:rsidP="2EF9EBFC" w:rsidRDefault="00603961" w14:paraId="04AEDEA0" w14:textId="4999AD19">
      <w:pPr>
        <w:pStyle w:val="NormalWeb"/>
        <w:shd w:val="clear" w:color="auto" w:fill="FFFFFF" w:themeFill="background1"/>
        <w:spacing w:before="120" w:beforeAutospacing="off" w:after="120" w:afterAutospacing="off" w:line="360" w:lineRule="auto"/>
        <w:rPr>
          <w:rFonts w:ascii="Cambria" w:hAnsi="Cambria" w:asciiTheme="minorAscii" w:hAnsiTheme="minorAscii"/>
          <w:color w:val="000000"/>
          <w:sz w:val="24"/>
          <w:szCs w:val="24"/>
        </w:rPr>
      </w:pPr>
      <w:r w:rsidRPr="2EF9EBFC" w:rsidR="2EF9EBFC">
        <w:rPr>
          <w:rFonts w:ascii="Cambria" w:hAnsi="Cambria" w:asciiTheme="minorAscii" w:hAnsiTheme="minorAscii"/>
          <w:color w:val="000000" w:themeColor="text1" w:themeTint="FF" w:themeShade="FF"/>
          <w:sz w:val="24"/>
          <w:szCs w:val="24"/>
        </w:rPr>
        <w:t xml:space="preserve"> Then run the minimisation with </w:t>
      </w:r>
      <w:proofErr w:type="spellStart"/>
      <w:r w:rsidRPr="2EF9EBFC" w:rsidR="2EF9EBFC">
        <w:rPr>
          <w:rFonts w:ascii="Cambria" w:hAnsi="Cambria" w:asciiTheme="minorAscii" w:hAnsiTheme="minorAscii"/>
          <w:color w:val="000000" w:themeColor="text1" w:themeTint="FF" w:themeShade="FF"/>
          <w:sz w:val="24"/>
          <w:szCs w:val="24"/>
        </w:rPr>
        <w:t>mdrun</w:t>
      </w:r>
      <w:proofErr w:type="spellEnd"/>
      <w:r w:rsidRPr="2EF9EBFC" w:rsidR="2EF9EBFC">
        <w:rPr>
          <w:rFonts w:ascii="Cambria" w:hAnsi="Cambria" w:asciiTheme="minorAscii" w:hAnsiTheme="minorAscii"/>
          <w:color w:val="000000" w:themeColor="text1" w:themeTint="FF" w:themeShade="FF"/>
          <w:sz w:val="24"/>
          <w:szCs w:val="24"/>
        </w:rPr>
        <w:t>. Setting the –</w:t>
      </w:r>
      <w:proofErr w:type="spellStart"/>
      <w:r w:rsidRPr="2EF9EBFC" w:rsidR="2EF9EBFC">
        <w:rPr>
          <w:rFonts w:ascii="Cambria" w:hAnsi="Cambria" w:asciiTheme="minorAscii" w:hAnsiTheme="minorAscii"/>
          <w:color w:val="000000" w:themeColor="text1" w:themeTint="FF" w:themeShade="FF"/>
          <w:sz w:val="24"/>
          <w:szCs w:val="24"/>
        </w:rPr>
        <w:t>deffnm</w:t>
      </w:r>
      <w:proofErr w:type="spellEnd"/>
      <w:r w:rsidRPr="2EF9EBFC" w:rsidR="2EF9EBFC">
        <w:rPr>
          <w:rFonts w:ascii="Cambria" w:hAnsi="Cambria" w:asciiTheme="minorAscii" w:hAnsiTheme="minorAscii"/>
          <w:color w:val="000000" w:themeColor="text1" w:themeTint="FF" w:themeShade="FF"/>
          <w:sz w:val="24"/>
          <w:szCs w:val="24"/>
        </w:rPr>
        <w:t xml:space="preserve"> option in </w:t>
      </w:r>
      <w:proofErr w:type="spellStart"/>
      <w:r w:rsidRPr="2EF9EBFC" w:rsidR="2EF9EBFC">
        <w:rPr>
          <w:rFonts w:ascii="Cambria" w:hAnsi="Cambria" w:asciiTheme="minorAscii" w:hAnsiTheme="minorAscii"/>
          <w:color w:val="000000" w:themeColor="text1" w:themeTint="FF" w:themeShade="FF"/>
          <w:sz w:val="24"/>
          <w:szCs w:val="24"/>
        </w:rPr>
        <w:t>mdrun</w:t>
      </w:r>
      <w:proofErr w:type="spellEnd"/>
      <w:r w:rsidRPr="2EF9EBFC" w:rsidR="2EF9EBFC">
        <w:rPr>
          <w:rFonts w:ascii="Cambria" w:hAnsi="Cambria" w:asciiTheme="minorAscii" w:hAnsiTheme="minorAscii"/>
          <w:color w:val="000000" w:themeColor="text1" w:themeTint="FF" w:themeShade="FF"/>
          <w:sz w:val="24"/>
          <w:szCs w:val="24"/>
        </w:rPr>
        <w:t xml:space="preserve"> will name your files consistently, which will help with organisation. </w:t>
      </w:r>
    </w:p>
    <w:p w:rsidR="2EF9EBFC" w:rsidP="2EF9EBFC" w:rsidRDefault="2EF9EBFC" w14:paraId="1AD54FA4" w14:textId="68E1C1AF">
      <w:pPr>
        <w:pStyle w:val="NormalWeb"/>
        <w:shd w:val="clear" w:color="auto" w:fill="FFFFFF" w:themeFill="background1"/>
        <w:spacing w:before="120" w:beforeAutospacing="off" w:after="120" w:afterAutospacing="off" w:line="360" w:lineRule="auto"/>
        <w:rPr>
          <w:rFonts w:ascii="Cambria" w:hAnsi="Cambria" w:asciiTheme="minorAscii" w:hAnsiTheme="minorAscii"/>
          <w:color w:val="000000" w:themeColor="text1" w:themeTint="FF" w:themeShade="FF"/>
          <w:sz w:val="24"/>
          <w:szCs w:val="24"/>
        </w:rPr>
      </w:pPr>
      <w:proofErr w:type="spellStart"/>
      <w:r w:rsidRPr="2EF9EBFC" w:rsidR="2EF9EBFC">
        <w:rPr>
          <w:rFonts w:ascii="Cambria" w:hAnsi="Cambria" w:asciiTheme="minorAscii" w:hAnsiTheme="minorAscii"/>
          <w:color w:val="000000" w:themeColor="text1" w:themeTint="FF" w:themeShade="FF"/>
          <w:sz w:val="24"/>
          <w:szCs w:val="24"/>
        </w:rPr>
        <w:t>gmx</w:t>
      </w:r>
      <w:proofErr w:type="spellEnd"/>
      <w:r w:rsidRPr="2EF9EBFC" w:rsidR="2EF9EBFC">
        <w:rPr>
          <w:rFonts w:ascii="Cambria" w:hAnsi="Cambria" w:asciiTheme="minorAscii" w:hAnsiTheme="minorAscii"/>
          <w:color w:val="000000" w:themeColor="text1" w:themeTint="FF" w:themeShade="FF"/>
          <w:sz w:val="24"/>
          <w:szCs w:val="24"/>
        </w:rPr>
        <w:t xml:space="preserve">  </w:t>
      </w:r>
      <w:proofErr w:type="spellStart"/>
      <w:r w:rsidRPr="2EF9EBFC" w:rsidR="2EF9EBFC">
        <w:rPr>
          <w:rFonts w:ascii="Cambria" w:hAnsi="Cambria" w:asciiTheme="minorAscii" w:hAnsiTheme="minorAscii"/>
          <w:color w:val="000000" w:themeColor="text1" w:themeTint="FF" w:themeShade="FF"/>
          <w:sz w:val="24"/>
          <w:szCs w:val="24"/>
        </w:rPr>
        <w:t>mdrun</w:t>
      </w:r>
      <w:proofErr w:type="spellEnd"/>
      <w:r w:rsidRPr="2EF9EBFC" w:rsidR="2EF9EBFC">
        <w:rPr>
          <w:rFonts w:ascii="Cambria" w:hAnsi="Cambria" w:asciiTheme="minorAscii" w:hAnsiTheme="minorAscii"/>
          <w:color w:val="000000" w:themeColor="text1" w:themeTint="FF" w:themeShade="FF"/>
          <w:sz w:val="24"/>
          <w:szCs w:val="24"/>
        </w:rPr>
        <w:t xml:space="preserve"> -v –deffnm  XXX </w:t>
      </w:r>
    </w:p>
    <w:p w:rsidRPr="00664AC9" w:rsidR="008A7398" w:rsidRDefault="008A7398" w14:paraId="21C1B0A5" w14:textId="218D85AB">
      <w:pPr>
        <w:pStyle w:val="NormalWeb"/>
        <w:shd w:val="clear" w:color="auto" w:fill="FFFFFF"/>
        <w:spacing w:before="120" w:beforeAutospacing="0" w:after="120" w:afterAutospacing="0" w:line="360" w:lineRule="auto"/>
        <w:rPr>
          <w:rFonts w:asciiTheme="minorHAnsi" w:hAnsiTheme="minorHAnsi"/>
          <w:color w:val="000000"/>
          <w:sz w:val="24"/>
          <w:szCs w:val="24"/>
        </w:rPr>
      </w:pPr>
      <w:r>
        <w:rPr>
          <w:rFonts w:asciiTheme="minorHAnsi" w:hAnsiTheme="minorHAnsi"/>
          <w:color w:val="000000"/>
          <w:sz w:val="24"/>
          <w:szCs w:val="24"/>
        </w:rPr>
        <w:t xml:space="preserve">Which files were generated by </w:t>
      </w:r>
      <w:proofErr w:type="spellStart"/>
      <w:r>
        <w:rPr>
          <w:rFonts w:asciiTheme="minorHAnsi" w:hAnsiTheme="minorHAnsi"/>
          <w:color w:val="000000"/>
          <w:sz w:val="24"/>
          <w:szCs w:val="24"/>
        </w:rPr>
        <w:t>mdrun</w:t>
      </w:r>
      <w:proofErr w:type="spellEnd"/>
      <w:r>
        <w:rPr>
          <w:rFonts w:asciiTheme="minorHAnsi" w:hAnsiTheme="minorHAnsi"/>
          <w:color w:val="000000"/>
          <w:sz w:val="24"/>
          <w:szCs w:val="24"/>
        </w:rPr>
        <w:t xml:space="preserve">? (i.e. </w:t>
      </w:r>
      <w:proofErr w:type="spellStart"/>
      <w:r>
        <w:rPr>
          <w:rFonts w:asciiTheme="minorHAnsi" w:hAnsiTheme="minorHAnsi"/>
          <w:color w:val="000000"/>
          <w:sz w:val="24"/>
          <w:szCs w:val="24"/>
        </w:rPr>
        <w:t>were</w:t>
      </w:r>
      <w:proofErr w:type="spellEnd"/>
      <w:r>
        <w:rPr>
          <w:rFonts w:asciiTheme="minorHAnsi" w:hAnsiTheme="minorHAnsi"/>
          <w:color w:val="000000"/>
          <w:sz w:val="24"/>
          <w:szCs w:val="24"/>
        </w:rPr>
        <w:t xml:space="preserve"> not there before </w:t>
      </w:r>
      <w:proofErr w:type="spellStart"/>
      <w:r>
        <w:rPr>
          <w:rFonts w:asciiTheme="minorHAnsi" w:hAnsiTheme="minorHAnsi"/>
          <w:color w:val="000000"/>
          <w:sz w:val="24"/>
          <w:szCs w:val="24"/>
        </w:rPr>
        <w:t>mdrun</w:t>
      </w:r>
      <w:proofErr w:type="spellEnd"/>
      <w:r>
        <w:rPr>
          <w:rFonts w:asciiTheme="minorHAnsi" w:hAnsiTheme="minorHAnsi"/>
          <w:color w:val="000000"/>
          <w:sz w:val="24"/>
          <w:szCs w:val="24"/>
        </w:rPr>
        <w:t>, and are there after). One of the generated files should be a .</w:t>
      </w:r>
      <w:proofErr w:type="spellStart"/>
      <w:r>
        <w:rPr>
          <w:rFonts w:asciiTheme="minorHAnsi" w:hAnsiTheme="minorHAnsi"/>
          <w:color w:val="000000"/>
          <w:sz w:val="24"/>
          <w:szCs w:val="24"/>
        </w:rPr>
        <w:t>gro</w:t>
      </w:r>
      <w:proofErr w:type="spellEnd"/>
      <w:r>
        <w:rPr>
          <w:rFonts w:asciiTheme="minorHAnsi" w:hAnsiTheme="minorHAnsi"/>
          <w:color w:val="000000"/>
          <w:sz w:val="24"/>
          <w:szCs w:val="24"/>
        </w:rPr>
        <w:t xml:space="preserve"> file. What does this structure represent?</w:t>
      </w:r>
    </w:p>
    <w:p w:rsidRPr="00EF5647" w:rsidR="00603961" w:rsidP="2EF9EBFC" w:rsidRDefault="00603961" w14:paraId="5404E950" w14:textId="663DE711">
      <w:pPr>
        <w:pStyle w:val="NormalWeb"/>
        <w:shd w:val="clear" w:color="auto" w:fill="FFFFFF" w:themeFill="background1"/>
        <w:spacing w:before="120" w:beforeAutospacing="off" w:after="120" w:afterAutospacing="off" w:line="360" w:lineRule="auto"/>
        <w:rPr>
          <w:rFonts w:ascii="Cambria" w:hAnsi="Cambria" w:asciiTheme="minorAscii" w:hAnsiTheme="minorAscii"/>
          <w:color w:val="000000"/>
          <w:sz w:val="24"/>
          <w:szCs w:val="24"/>
        </w:rPr>
      </w:pPr>
      <w:r w:rsidRPr="2EF9EBFC" w:rsidR="2EF9EBFC">
        <w:rPr>
          <w:rFonts w:ascii="Cambria" w:hAnsi="Cambria" w:asciiTheme="minorAscii" w:hAnsiTheme="minorAscii"/>
          <w:color w:val="000000" w:themeColor="text1" w:themeTint="FF" w:themeShade="FF"/>
          <w:sz w:val="24"/>
          <w:szCs w:val="24"/>
        </w:rPr>
        <w:t xml:space="preserve">You can check the evolution of the potential energy using </w:t>
      </w:r>
      <w:proofErr w:type="spellStart"/>
      <w:r w:rsidRPr="2EF9EBFC" w:rsidR="2EF9EBFC">
        <w:rPr>
          <w:rFonts w:ascii="Cambria" w:hAnsi="Cambria" w:asciiTheme="minorAscii" w:hAnsiTheme="minorAscii"/>
          <w:color w:val="000000" w:themeColor="text1" w:themeTint="FF" w:themeShade="FF"/>
          <w:sz w:val="24"/>
          <w:szCs w:val="24"/>
        </w:rPr>
        <w:t>g</w:t>
      </w:r>
      <w:r w:rsidRPr="2EF9EBFC" w:rsidR="2EF9EBFC">
        <w:rPr>
          <w:rFonts w:ascii="Cambria" w:hAnsi="Cambria" w:asciiTheme="minorAscii" w:hAnsiTheme="minorAscii"/>
          <w:color w:val="000000" w:themeColor="text1" w:themeTint="FF" w:themeShade="FF"/>
          <w:sz w:val="24"/>
          <w:szCs w:val="24"/>
        </w:rPr>
        <w:t>mx</w:t>
      </w:r>
      <w:proofErr w:type="spellEnd"/>
      <w:r w:rsidRPr="2EF9EBFC" w:rsidR="2EF9EBFC">
        <w:rPr>
          <w:rFonts w:ascii="Cambria" w:hAnsi="Cambria" w:asciiTheme="minorAscii" w:hAnsiTheme="minorAscii"/>
          <w:color w:val="000000" w:themeColor="text1" w:themeTint="FF" w:themeShade="FF"/>
          <w:sz w:val="24"/>
          <w:szCs w:val="24"/>
        </w:rPr>
        <w:t xml:space="preserve"> </w:t>
      </w:r>
      <w:r w:rsidRPr="2EF9EBFC" w:rsidR="2EF9EBFC">
        <w:rPr>
          <w:rFonts w:ascii="Cambria" w:hAnsi="Cambria" w:asciiTheme="minorAscii" w:hAnsiTheme="minorAscii"/>
          <w:color w:val="000000" w:themeColor="text1" w:themeTint="FF" w:themeShade="FF"/>
          <w:sz w:val="24"/>
          <w:szCs w:val="24"/>
        </w:rPr>
        <w:t>energy. The program can use the energy file (.</w:t>
      </w:r>
      <w:proofErr w:type="spellStart"/>
      <w:r w:rsidRPr="2EF9EBFC" w:rsidR="2EF9EBFC">
        <w:rPr>
          <w:rFonts w:ascii="Cambria" w:hAnsi="Cambria" w:asciiTheme="minorAscii" w:hAnsiTheme="minorAscii"/>
          <w:color w:val="000000" w:themeColor="text1" w:themeTint="FF" w:themeShade="FF"/>
          <w:sz w:val="24"/>
          <w:szCs w:val="24"/>
        </w:rPr>
        <w:t>edr</w:t>
      </w:r>
      <w:proofErr w:type="spellEnd"/>
      <w:r w:rsidRPr="2EF9EBFC" w:rsidR="2EF9EBFC">
        <w:rPr>
          <w:rFonts w:ascii="Cambria" w:hAnsi="Cambria" w:asciiTheme="minorAscii" w:hAnsiTheme="minorAscii"/>
          <w:color w:val="000000" w:themeColor="text1" w:themeTint="FF" w:themeShade="FF"/>
          <w:sz w:val="24"/>
          <w:szCs w:val="24"/>
        </w:rPr>
        <w:t>) of the simulation to create a file (.</w:t>
      </w:r>
      <w:proofErr w:type="spellStart"/>
      <w:r w:rsidRPr="2EF9EBFC" w:rsidR="2EF9EBFC">
        <w:rPr>
          <w:rFonts w:ascii="Cambria" w:hAnsi="Cambria" w:asciiTheme="minorAscii" w:hAnsiTheme="minorAscii"/>
          <w:color w:val="000000" w:themeColor="text1" w:themeTint="FF" w:themeShade="FF"/>
          <w:sz w:val="24"/>
          <w:szCs w:val="24"/>
        </w:rPr>
        <w:t>xvg</w:t>
      </w:r>
      <w:proofErr w:type="spellEnd"/>
      <w:r w:rsidRPr="2EF9EBFC" w:rsidR="2EF9EBFC">
        <w:rPr>
          <w:rFonts w:ascii="Cambria" w:hAnsi="Cambria" w:asciiTheme="minorAscii" w:hAnsiTheme="minorAscii"/>
          <w:color w:val="000000" w:themeColor="text1" w:themeTint="FF" w:themeShade="FF"/>
          <w:sz w:val="24"/>
          <w:szCs w:val="24"/>
        </w:rPr>
        <w:t>) containing the values you are interested in (potential energy,</w:t>
      </w:r>
      <w:r w:rsidRPr="2EF9EBFC" w:rsidR="2EF9EBFC">
        <w:rPr>
          <w:rFonts w:ascii="Cambria" w:hAnsi="Cambria" w:asciiTheme="minorAscii" w:hAnsiTheme="minorAscii"/>
          <w:color w:val="000000" w:themeColor="text1" w:themeTint="FF" w:themeShade="FF"/>
          <w:sz w:val="24"/>
          <w:szCs w:val="24"/>
        </w:rPr>
        <w:t xml:space="preserve"> </w:t>
      </w:r>
      <w:r w:rsidRPr="2EF9EBFC" w:rsidR="2EF9EBFC">
        <w:rPr>
          <w:rFonts w:ascii="Cambria" w:hAnsi="Cambria" w:asciiTheme="minorAscii" w:hAnsiTheme="minorAscii"/>
          <w:color w:val="000000" w:themeColor="text1" w:themeTint="FF" w:themeShade="FF"/>
          <w:sz w:val="24"/>
          <w:szCs w:val="24"/>
        </w:rPr>
        <w:t>kinetic energy, temperature, pressure and many others).</w:t>
      </w:r>
    </w:p>
    <w:p w:rsidR="2EF9EBFC" w:rsidP="2EF9EBFC" w:rsidRDefault="2EF9EBFC" w14:paraId="237266DF" w14:textId="71B60C89">
      <w:pPr>
        <w:pStyle w:val="NormalWeb"/>
        <w:shd w:val="clear" w:color="auto" w:fill="FFFFFF" w:themeFill="background1"/>
        <w:spacing w:before="120" w:beforeAutospacing="off" w:after="120" w:afterAutospacing="off" w:line="360" w:lineRule="auto"/>
        <w:rPr>
          <w:rFonts w:ascii="Cambria" w:hAnsi="Cambria" w:asciiTheme="minorAscii" w:hAnsiTheme="minorAscii"/>
          <w:color w:val="000000" w:themeColor="text1" w:themeTint="FF" w:themeShade="FF"/>
          <w:sz w:val="24"/>
          <w:szCs w:val="24"/>
        </w:rPr>
      </w:pPr>
      <w:proofErr w:type="spellStart"/>
      <w:r w:rsidRPr="2EF9EBFC" w:rsidR="2EF9EBFC">
        <w:rPr>
          <w:rFonts w:ascii="Cambria" w:hAnsi="Cambria" w:asciiTheme="minorAscii" w:hAnsiTheme="minorAscii"/>
          <w:color w:val="000000" w:themeColor="text1" w:themeTint="FF" w:themeShade="FF"/>
          <w:sz w:val="24"/>
          <w:szCs w:val="24"/>
        </w:rPr>
        <w:t>gmx</w:t>
      </w:r>
      <w:proofErr w:type="spellEnd"/>
      <w:r w:rsidRPr="2EF9EBFC" w:rsidR="2EF9EBFC">
        <w:rPr>
          <w:rFonts w:ascii="Cambria" w:hAnsi="Cambria" w:asciiTheme="minorAscii" w:hAnsiTheme="minorAscii"/>
          <w:color w:val="000000" w:themeColor="text1" w:themeTint="FF" w:themeShade="FF"/>
          <w:sz w:val="24"/>
          <w:szCs w:val="24"/>
        </w:rPr>
        <w:t xml:space="preserve"> energy –f </w:t>
      </w:r>
      <w:proofErr w:type="spellStart"/>
      <w:r w:rsidRPr="2EF9EBFC" w:rsidR="2EF9EBFC">
        <w:rPr>
          <w:rFonts w:ascii="Cambria" w:hAnsi="Cambria" w:asciiTheme="minorAscii" w:hAnsiTheme="minorAscii"/>
          <w:color w:val="000000" w:themeColor="text1" w:themeTint="FF" w:themeShade="FF"/>
          <w:sz w:val="24"/>
          <w:szCs w:val="24"/>
        </w:rPr>
        <w:t>XXX.edr</w:t>
      </w:r>
      <w:proofErr w:type="spellEnd"/>
      <w:r w:rsidRPr="2EF9EBFC" w:rsidR="2EF9EBFC">
        <w:rPr>
          <w:rFonts w:ascii="Cambria" w:hAnsi="Cambria" w:asciiTheme="minorAscii" w:hAnsiTheme="minorAscii"/>
          <w:color w:val="000000" w:themeColor="text1" w:themeTint="FF" w:themeShade="FF"/>
          <w:sz w:val="24"/>
          <w:szCs w:val="24"/>
        </w:rPr>
        <w:t xml:space="preserve"> -o XXX.xvg</w:t>
      </w:r>
    </w:p>
    <w:p w:rsidRPr="00EF5647" w:rsidR="00603961" w:rsidP="00EF5647" w:rsidRDefault="00603961" w14:paraId="149F1EA6" w14:textId="77777777">
      <w:pPr>
        <w:pStyle w:val="NormalWeb"/>
        <w:shd w:val="clear" w:color="auto" w:fill="FFFFFF"/>
        <w:spacing w:before="120" w:beforeAutospacing="0" w:after="120" w:afterAutospacing="0" w:line="360" w:lineRule="auto"/>
        <w:rPr>
          <w:rFonts w:asciiTheme="minorHAnsi" w:hAnsiTheme="minorHAnsi"/>
          <w:color w:val="000000"/>
          <w:sz w:val="24"/>
          <w:szCs w:val="28"/>
        </w:rPr>
      </w:pPr>
      <w:r w:rsidRPr="00EF5647">
        <w:rPr>
          <w:rFonts w:asciiTheme="minorHAnsi" w:hAnsiTheme="minorHAnsi"/>
          <w:color w:val="000000"/>
          <w:sz w:val="24"/>
          <w:szCs w:val="28"/>
        </w:rPr>
        <w:t>You will see something like this:</w:t>
      </w:r>
    </w:p>
    <w:p w:rsidRPr="0066017E" w:rsidR="0066017E" w:rsidP="00785171" w:rsidRDefault="0066017E" w14:paraId="2CFE3F4D" w14:textId="77777777">
      <w:pPr>
        <w:pStyle w:val="codeparagraph"/>
        <w:rPr>
          <w:lang w:val="en-US"/>
        </w:rPr>
      </w:pPr>
      <w:r w:rsidRPr="0066017E">
        <w:rPr>
          <w:lang w:val="en-US"/>
        </w:rPr>
        <w:t xml:space="preserve">Opened </w:t>
      </w:r>
      <w:proofErr w:type="spellStart"/>
      <w:r w:rsidRPr="0066017E">
        <w:rPr>
          <w:lang w:val="en-US"/>
        </w:rPr>
        <w:t>water_enermin.edr</w:t>
      </w:r>
      <w:proofErr w:type="spellEnd"/>
      <w:r w:rsidRPr="0066017E">
        <w:rPr>
          <w:lang w:val="en-US"/>
        </w:rPr>
        <w:t xml:space="preserve"> as single precision energy file</w:t>
      </w:r>
    </w:p>
    <w:p w:rsidRPr="0066017E" w:rsidR="0066017E" w:rsidP="00785171" w:rsidRDefault="0066017E" w14:paraId="30CF2C97" w14:textId="77777777">
      <w:pPr>
        <w:pStyle w:val="codeparagraph"/>
        <w:rPr>
          <w:lang w:val="en-US"/>
        </w:rPr>
      </w:pPr>
    </w:p>
    <w:p w:rsidRPr="0066017E" w:rsidR="0066017E" w:rsidP="00785171" w:rsidRDefault="0066017E" w14:paraId="16EE5880" w14:textId="77777777">
      <w:pPr>
        <w:pStyle w:val="codeparagraph"/>
        <w:rPr>
          <w:lang w:val="en-US"/>
        </w:rPr>
      </w:pPr>
      <w:r w:rsidRPr="0066017E">
        <w:rPr>
          <w:lang w:val="en-US"/>
        </w:rPr>
        <w:t>Select the terms you want from the following list by</w:t>
      </w:r>
    </w:p>
    <w:p w:rsidRPr="0066017E" w:rsidR="0066017E" w:rsidP="00785171" w:rsidRDefault="0066017E" w14:paraId="50C5F074" w14:textId="77777777">
      <w:pPr>
        <w:pStyle w:val="codeparagraph"/>
        <w:rPr>
          <w:lang w:val="en-US"/>
        </w:rPr>
      </w:pPr>
      <w:r w:rsidRPr="0066017E">
        <w:rPr>
          <w:lang w:val="en-US"/>
        </w:rPr>
        <w:t>selecting either (part of) the name or the number or a combination.</w:t>
      </w:r>
    </w:p>
    <w:p w:rsidRPr="0066017E" w:rsidR="0066017E" w:rsidP="00785171" w:rsidRDefault="0066017E" w14:paraId="54A676B2" w14:textId="77777777">
      <w:pPr>
        <w:pStyle w:val="codeparagraph"/>
        <w:rPr>
          <w:lang w:val="en-US"/>
        </w:rPr>
      </w:pPr>
      <w:r w:rsidRPr="0066017E">
        <w:rPr>
          <w:lang w:val="en-US"/>
        </w:rPr>
        <w:t>End your selection with an empty line or a zero.</w:t>
      </w:r>
    </w:p>
    <w:p w:rsidRPr="0066017E" w:rsidR="0066017E" w:rsidP="00785171" w:rsidRDefault="0066017E" w14:paraId="11245B5D" w14:textId="77777777">
      <w:pPr>
        <w:pStyle w:val="codeparagraph"/>
        <w:rPr>
          <w:lang w:val="en-US"/>
        </w:rPr>
      </w:pPr>
      <w:r w:rsidRPr="0066017E">
        <w:rPr>
          <w:lang w:val="en-US"/>
        </w:rPr>
        <w:t>-------------------------------------------------------------------</w:t>
      </w:r>
    </w:p>
    <w:p w:rsidRPr="0066017E" w:rsidR="0066017E" w:rsidP="00785171" w:rsidRDefault="0066017E" w14:paraId="3AD1CA50" w14:textId="77777777">
      <w:pPr>
        <w:pStyle w:val="codeparagraph"/>
        <w:rPr>
          <w:lang w:val="en-US"/>
        </w:rPr>
      </w:pPr>
      <w:r w:rsidRPr="0066017E">
        <w:rPr>
          <w:lang w:val="en-US"/>
        </w:rPr>
        <w:t xml:space="preserve">  1  G96Angle         2  Improper-</w:t>
      </w:r>
      <w:proofErr w:type="spellStart"/>
      <w:r w:rsidRPr="0066017E">
        <w:rPr>
          <w:lang w:val="en-US"/>
        </w:rPr>
        <w:t>Dih</w:t>
      </w:r>
      <w:proofErr w:type="spellEnd"/>
      <w:r w:rsidRPr="0066017E">
        <w:rPr>
          <w:lang w:val="en-US"/>
        </w:rPr>
        <w:t>.    3  LJ-(SR)          4  Coulomb-(SR)</w:t>
      </w:r>
    </w:p>
    <w:p w:rsidRPr="0066017E" w:rsidR="0066017E" w:rsidP="00785171" w:rsidRDefault="0066017E" w14:paraId="1D4B3C80" w14:textId="77777777">
      <w:pPr>
        <w:pStyle w:val="codeparagraph"/>
        <w:rPr>
          <w:lang w:val="en-US"/>
        </w:rPr>
      </w:pPr>
      <w:r w:rsidRPr="0066017E">
        <w:rPr>
          <w:lang w:val="en-US"/>
        </w:rPr>
        <w:t xml:space="preserve">  5  Potential        6  Pressure         7  Constr.-</w:t>
      </w:r>
      <w:proofErr w:type="spellStart"/>
      <w:r w:rsidRPr="0066017E">
        <w:rPr>
          <w:lang w:val="en-US"/>
        </w:rPr>
        <w:t>rmsd</w:t>
      </w:r>
      <w:proofErr w:type="spellEnd"/>
      <w:r w:rsidRPr="0066017E">
        <w:rPr>
          <w:lang w:val="en-US"/>
        </w:rPr>
        <w:t xml:space="preserve">     8  </w:t>
      </w:r>
      <w:proofErr w:type="spellStart"/>
      <w:r w:rsidRPr="0066017E">
        <w:rPr>
          <w:lang w:val="en-US"/>
        </w:rPr>
        <w:t>Vir</w:t>
      </w:r>
      <w:proofErr w:type="spellEnd"/>
      <w:r w:rsidRPr="0066017E">
        <w:rPr>
          <w:lang w:val="en-US"/>
        </w:rPr>
        <w:t>-XX</w:t>
      </w:r>
    </w:p>
    <w:p w:rsidRPr="0066017E" w:rsidR="0066017E" w:rsidP="00785171" w:rsidRDefault="0066017E" w14:paraId="6A5CC161" w14:textId="77777777">
      <w:pPr>
        <w:pStyle w:val="codeparagraph"/>
        <w:rPr>
          <w:lang w:val="en-US"/>
        </w:rPr>
      </w:pPr>
      <w:r w:rsidRPr="0066017E">
        <w:rPr>
          <w:lang w:val="en-US"/>
        </w:rPr>
        <w:t xml:space="preserve">  9  </w:t>
      </w:r>
      <w:proofErr w:type="spellStart"/>
      <w:r w:rsidRPr="0066017E">
        <w:rPr>
          <w:lang w:val="en-US"/>
        </w:rPr>
        <w:t>Vir</w:t>
      </w:r>
      <w:proofErr w:type="spellEnd"/>
      <w:r w:rsidRPr="0066017E">
        <w:rPr>
          <w:lang w:val="en-US"/>
        </w:rPr>
        <w:t xml:space="preserve">-XY          10  </w:t>
      </w:r>
      <w:proofErr w:type="spellStart"/>
      <w:r w:rsidRPr="0066017E">
        <w:rPr>
          <w:lang w:val="en-US"/>
        </w:rPr>
        <w:t>Vir</w:t>
      </w:r>
      <w:proofErr w:type="spellEnd"/>
      <w:r w:rsidRPr="0066017E">
        <w:rPr>
          <w:lang w:val="en-US"/>
        </w:rPr>
        <w:t xml:space="preserve">-XZ          11  </w:t>
      </w:r>
      <w:proofErr w:type="spellStart"/>
      <w:r w:rsidRPr="0066017E">
        <w:rPr>
          <w:lang w:val="en-US"/>
        </w:rPr>
        <w:t>Vir</w:t>
      </w:r>
      <w:proofErr w:type="spellEnd"/>
      <w:r w:rsidRPr="0066017E">
        <w:rPr>
          <w:lang w:val="en-US"/>
        </w:rPr>
        <w:t xml:space="preserve">-YX          12  </w:t>
      </w:r>
      <w:proofErr w:type="spellStart"/>
      <w:r w:rsidRPr="0066017E">
        <w:rPr>
          <w:lang w:val="en-US"/>
        </w:rPr>
        <w:t>Vir</w:t>
      </w:r>
      <w:proofErr w:type="spellEnd"/>
      <w:r w:rsidRPr="0066017E">
        <w:rPr>
          <w:lang w:val="en-US"/>
        </w:rPr>
        <w:t>-YY</w:t>
      </w:r>
    </w:p>
    <w:p w:rsidRPr="0066017E" w:rsidR="0066017E" w:rsidP="00785171" w:rsidRDefault="0066017E" w14:paraId="0373A000" w14:textId="77777777">
      <w:pPr>
        <w:pStyle w:val="codeparagraph"/>
        <w:rPr>
          <w:lang w:val="en-US"/>
        </w:rPr>
      </w:pPr>
      <w:r w:rsidRPr="0066017E">
        <w:rPr>
          <w:lang w:val="en-US"/>
        </w:rPr>
        <w:t xml:space="preserve"> 13  </w:t>
      </w:r>
      <w:proofErr w:type="spellStart"/>
      <w:r w:rsidRPr="0066017E">
        <w:rPr>
          <w:lang w:val="en-US"/>
        </w:rPr>
        <w:t>Vir</w:t>
      </w:r>
      <w:proofErr w:type="spellEnd"/>
      <w:r w:rsidRPr="0066017E">
        <w:rPr>
          <w:lang w:val="en-US"/>
        </w:rPr>
        <w:t xml:space="preserve">-YZ          14  </w:t>
      </w:r>
      <w:proofErr w:type="spellStart"/>
      <w:r w:rsidRPr="0066017E">
        <w:rPr>
          <w:lang w:val="en-US"/>
        </w:rPr>
        <w:t>Vir</w:t>
      </w:r>
      <w:proofErr w:type="spellEnd"/>
      <w:r w:rsidRPr="0066017E">
        <w:rPr>
          <w:lang w:val="en-US"/>
        </w:rPr>
        <w:t xml:space="preserve">-ZX          15  </w:t>
      </w:r>
      <w:proofErr w:type="spellStart"/>
      <w:r w:rsidRPr="0066017E">
        <w:rPr>
          <w:lang w:val="en-US"/>
        </w:rPr>
        <w:t>Vir</w:t>
      </w:r>
      <w:proofErr w:type="spellEnd"/>
      <w:r w:rsidRPr="0066017E">
        <w:rPr>
          <w:lang w:val="en-US"/>
        </w:rPr>
        <w:t xml:space="preserve">-ZY          16  </w:t>
      </w:r>
      <w:proofErr w:type="spellStart"/>
      <w:r w:rsidRPr="0066017E">
        <w:rPr>
          <w:lang w:val="en-US"/>
        </w:rPr>
        <w:t>Vir</w:t>
      </w:r>
      <w:proofErr w:type="spellEnd"/>
      <w:r w:rsidRPr="0066017E">
        <w:rPr>
          <w:lang w:val="en-US"/>
        </w:rPr>
        <w:t>-ZZ</w:t>
      </w:r>
    </w:p>
    <w:p w:rsidRPr="0066017E" w:rsidR="0066017E" w:rsidP="00785171" w:rsidRDefault="0066017E" w14:paraId="05CDD9D9" w14:textId="77777777">
      <w:pPr>
        <w:pStyle w:val="codeparagraph"/>
        <w:rPr>
          <w:lang w:val="en-US"/>
        </w:rPr>
      </w:pPr>
      <w:r w:rsidRPr="0066017E">
        <w:rPr>
          <w:lang w:val="en-US"/>
        </w:rPr>
        <w:t xml:space="preserve"> 17  Pres-XX         18  Pres-XY         19  Pres-XZ         20  Pres-YX</w:t>
      </w:r>
    </w:p>
    <w:p w:rsidRPr="0066017E" w:rsidR="0066017E" w:rsidP="00785171" w:rsidRDefault="0066017E" w14:paraId="452B1600" w14:textId="77777777">
      <w:pPr>
        <w:pStyle w:val="codeparagraph"/>
        <w:rPr>
          <w:lang w:val="en-US"/>
        </w:rPr>
      </w:pPr>
      <w:r w:rsidRPr="0066017E">
        <w:rPr>
          <w:lang w:val="en-US"/>
        </w:rPr>
        <w:t xml:space="preserve"> 21  Pres-YY         22  Pres-YZ         23  Pres-ZX         24  Pres-ZY</w:t>
      </w:r>
    </w:p>
    <w:p w:rsidRPr="0066017E" w:rsidR="0066017E" w:rsidP="00785171" w:rsidRDefault="0066017E" w14:paraId="20F7D25F" w14:textId="77777777">
      <w:pPr>
        <w:pStyle w:val="codeparagraph"/>
        <w:rPr>
          <w:lang w:val="en-US"/>
        </w:rPr>
      </w:pPr>
      <w:r w:rsidRPr="0066017E">
        <w:rPr>
          <w:lang w:val="en-US"/>
        </w:rPr>
        <w:t xml:space="preserve"> 25  Pres-ZZ                             26  #Surf*</w:t>
      </w:r>
      <w:proofErr w:type="spellStart"/>
      <w:r w:rsidRPr="0066017E">
        <w:rPr>
          <w:lang w:val="en-US"/>
        </w:rPr>
        <w:t>SurfTen</w:t>
      </w:r>
      <w:proofErr w:type="spellEnd"/>
    </w:p>
    <w:p w:rsidRPr="0066017E" w:rsidR="0066017E" w:rsidP="00785171" w:rsidRDefault="0066017E" w14:paraId="5E4E4E37" w14:textId="77777777">
      <w:pPr>
        <w:pStyle w:val="codeparagraph"/>
        <w:rPr>
          <w:lang w:val="en-US"/>
        </w:rPr>
      </w:pPr>
      <w:r w:rsidRPr="0066017E">
        <w:rPr>
          <w:lang w:val="en-US"/>
        </w:rPr>
        <w:t xml:space="preserve"> 27  </w:t>
      </w:r>
      <w:proofErr w:type="spellStart"/>
      <w:r w:rsidRPr="0066017E">
        <w:rPr>
          <w:lang w:val="en-US"/>
        </w:rPr>
        <w:t>Coul-SR:Protein-Protein</w:t>
      </w:r>
      <w:proofErr w:type="spellEnd"/>
      <w:r w:rsidRPr="0066017E">
        <w:rPr>
          <w:lang w:val="en-US"/>
        </w:rPr>
        <w:t xml:space="preserve">             28  </w:t>
      </w:r>
      <w:proofErr w:type="spellStart"/>
      <w:r w:rsidRPr="0066017E">
        <w:rPr>
          <w:lang w:val="en-US"/>
        </w:rPr>
        <w:t>LJ-SR:Protein-Protein</w:t>
      </w:r>
      <w:proofErr w:type="spellEnd"/>
    </w:p>
    <w:p w:rsidRPr="0066017E" w:rsidR="0066017E" w:rsidP="00785171" w:rsidRDefault="0066017E" w14:paraId="7D1B8DA9" w14:textId="77777777">
      <w:pPr>
        <w:pStyle w:val="codeparagraph"/>
        <w:rPr>
          <w:lang w:val="en-US"/>
        </w:rPr>
      </w:pPr>
      <w:r w:rsidRPr="0066017E">
        <w:rPr>
          <w:lang w:val="en-US"/>
        </w:rPr>
        <w:t xml:space="preserve"> 29  </w:t>
      </w:r>
      <w:proofErr w:type="spellStart"/>
      <w:r w:rsidRPr="0066017E">
        <w:rPr>
          <w:lang w:val="en-US"/>
        </w:rPr>
        <w:t>Coul-SR:Protein-SOL</w:t>
      </w:r>
      <w:proofErr w:type="spellEnd"/>
      <w:r w:rsidRPr="0066017E">
        <w:rPr>
          <w:lang w:val="en-US"/>
        </w:rPr>
        <w:t xml:space="preserve">                 30  </w:t>
      </w:r>
      <w:proofErr w:type="spellStart"/>
      <w:r w:rsidRPr="0066017E">
        <w:rPr>
          <w:lang w:val="en-US"/>
        </w:rPr>
        <w:t>LJ-SR:Protein-SOL</w:t>
      </w:r>
      <w:proofErr w:type="spellEnd"/>
    </w:p>
    <w:p w:rsidRPr="0066017E" w:rsidR="0066017E" w:rsidP="00785171" w:rsidRDefault="0066017E" w14:paraId="25168C00" w14:textId="77777777">
      <w:pPr>
        <w:pStyle w:val="codeparagraph"/>
        <w:rPr>
          <w:lang w:val="en-US"/>
        </w:rPr>
      </w:pPr>
      <w:r w:rsidRPr="0066017E">
        <w:rPr>
          <w:lang w:val="en-US"/>
        </w:rPr>
        <w:t xml:space="preserve"> 31  </w:t>
      </w:r>
      <w:proofErr w:type="spellStart"/>
      <w:r w:rsidRPr="0066017E">
        <w:rPr>
          <w:lang w:val="en-US"/>
        </w:rPr>
        <w:t>Coul</w:t>
      </w:r>
      <w:proofErr w:type="spellEnd"/>
      <w:r w:rsidRPr="0066017E">
        <w:rPr>
          <w:lang w:val="en-US"/>
        </w:rPr>
        <w:t>-SR:SOL-SOL                     32  LJ-SR:SOL-SOL</w:t>
      </w:r>
    </w:p>
    <w:p w:rsidRPr="00EF5647" w:rsidR="00603961" w:rsidP="00785171" w:rsidRDefault="0066017E" w14:paraId="1FBBEA55" w14:textId="79EA7E3A">
      <w:pPr>
        <w:pStyle w:val="codeparagraph"/>
        <w:rPr>
          <w:szCs w:val="26"/>
          <w:lang w:val="en-US"/>
        </w:rPr>
      </w:pPr>
      <w:r w:rsidRPr="0066017E">
        <w:rPr>
          <w:lang w:val="en-US"/>
        </w:rPr>
        <w:t xml:space="preserve"> 33  T-rest</w:t>
      </w:r>
    </w:p>
    <w:p w:rsidRPr="00EF5647" w:rsidR="00603961" w:rsidP="00EF5647" w:rsidRDefault="00603961" w14:paraId="07197222" w14:textId="33F97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cs="Lucida Console"/>
          <w:color w:val="000000"/>
          <w:szCs w:val="26"/>
        </w:rPr>
      </w:pPr>
      <w:r w:rsidRPr="00EF5647">
        <w:rPr>
          <w:rFonts w:cs="Lucida Console"/>
          <w:color w:val="000000"/>
          <w:szCs w:val="26"/>
        </w:rPr>
        <w:t xml:space="preserve">Select </w:t>
      </w:r>
      <w:r w:rsidR="0066017E">
        <w:rPr>
          <w:rFonts w:cs="Lucida Console"/>
          <w:color w:val="000000"/>
          <w:szCs w:val="26"/>
        </w:rPr>
        <w:t>5</w:t>
      </w:r>
      <w:r w:rsidRPr="00EF5647">
        <w:rPr>
          <w:rFonts w:cs="Lucida Console"/>
          <w:color w:val="000000"/>
          <w:szCs w:val="26"/>
        </w:rPr>
        <w:t xml:space="preserve"> (potential energy). You examine the values of various energy and other terms calculated during the simulation.  Currently, our main interest is the total value of the potential energy.</w:t>
      </w:r>
    </w:p>
    <w:p w:rsidRPr="00EF5647" w:rsidR="00603961" w:rsidP="00EF5647" w:rsidRDefault="00603961" w14:paraId="763C3F1E"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cs="Lucida Console"/>
          <w:color w:val="000000"/>
          <w:szCs w:val="26"/>
        </w:rPr>
      </w:pPr>
      <w:r w:rsidRPr="00EF5647">
        <w:rPr>
          <w:rFonts w:cs="Lucida Console"/>
          <w:color w:val="000000"/>
          <w:szCs w:val="26"/>
        </w:rPr>
        <w:t>Then type 0 (zero) to exit this option.</w:t>
      </w:r>
    </w:p>
    <w:p w:rsidRPr="00EF5647" w:rsidR="00C548DD" w:rsidP="00EF5647" w:rsidRDefault="00603961" w14:paraId="004E47A8" w14:textId="651E66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cs="Lucida Console"/>
          <w:color w:val="000000"/>
          <w:szCs w:val="26"/>
        </w:rPr>
      </w:pPr>
      <w:r w:rsidRPr="00EF5647">
        <w:rPr>
          <w:rFonts w:cs="Lucida Console"/>
          <w:color w:val="000000"/>
          <w:szCs w:val="26"/>
        </w:rPr>
        <w:t xml:space="preserve">Now you </w:t>
      </w:r>
      <w:r w:rsidR="0066017E">
        <w:rPr>
          <w:rFonts w:cs="Lucida Console"/>
          <w:color w:val="000000"/>
          <w:szCs w:val="26"/>
        </w:rPr>
        <w:t>can</w:t>
      </w:r>
      <w:r w:rsidRPr="00EF5647">
        <w:rPr>
          <w:rFonts w:cs="Lucida Console"/>
          <w:color w:val="000000"/>
          <w:szCs w:val="26"/>
        </w:rPr>
        <w:t xml:space="preserve"> make a graph with the software </w:t>
      </w:r>
      <w:proofErr w:type="spellStart"/>
      <w:r w:rsidR="0066017E">
        <w:rPr>
          <w:rFonts w:cs="Lucida Console"/>
          <w:color w:val="000000"/>
          <w:szCs w:val="26"/>
        </w:rPr>
        <w:t>qt</w:t>
      </w:r>
      <w:r w:rsidRPr="00EF5647" w:rsidR="0066017E">
        <w:rPr>
          <w:rFonts w:cs="Lucida Console"/>
          <w:color w:val="000000"/>
          <w:szCs w:val="26"/>
        </w:rPr>
        <w:t>grace</w:t>
      </w:r>
      <w:proofErr w:type="spellEnd"/>
      <w:r w:rsidRPr="00EF5647">
        <w:rPr>
          <w:rFonts w:cs="Lucida Console"/>
          <w:color w:val="000000"/>
          <w:szCs w:val="26"/>
        </w:rPr>
        <w:t>.</w:t>
      </w:r>
      <w:r w:rsidRPr="00EF5647" w:rsidR="00C548DD">
        <w:rPr>
          <w:rFonts w:cs="Lucida Console"/>
          <w:color w:val="000000"/>
          <w:szCs w:val="26"/>
        </w:rPr>
        <w:t xml:space="preserve">  Simply type:</w:t>
      </w:r>
    </w:p>
    <w:p w:rsidRPr="00785171" w:rsidR="00C548DD" w:rsidP="00EF5647" w:rsidRDefault="0066017E" w14:paraId="561F9EEB" w14:textId="205CAB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Style w:val="command"/>
        </w:rPr>
      </w:pPr>
      <w:proofErr w:type="spellStart"/>
      <w:r w:rsidRPr="00785171">
        <w:rPr>
          <w:rStyle w:val="command"/>
        </w:rPr>
        <w:t>qt</w:t>
      </w:r>
      <w:r w:rsidRPr="00785171" w:rsidR="00C548DD">
        <w:rPr>
          <w:rStyle w:val="command"/>
        </w:rPr>
        <w:t>grace</w:t>
      </w:r>
      <w:proofErr w:type="spellEnd"/>
      <w:r>
        <w:rPr>
          <w:rStyle w:val="command"/>
        </w:rPr>
        <w:t xml:space="preserve"> </w:t>
      </w:r>
      <w:r w:rsidR="008A7398">
        <w:rPr>
          <w:rStyle w:val="command"/>
        </w:rPr>
        <w:t>absolute/path/to/your/</w:t>
      </w:r>
      <w:proofErr w:type="spellStart"/>
      <w:r w:rsidR="008A7398">
        <w:rPr>
          <w:rStyle w:val="command"/>
        </w:rPr>
        <w:t>xvg</w:t>
      </w:r>
      <w:proofErr w:type="spellEnd"/>
    </w:p>
    <w:p w:rsidRPr="00EF5647" w:rsidR="00C548DD" w:rsidP="00EF5647" w:rsidRDefault="00C548DD" w14:paraId="162081A1" w14:textId="1E324A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cs="Lucida Console"/>
          <w:color w:val="000000"/>
          <w:szCs w:val="26"/>
        </w:rPr>
      </w:pPr>
      <w:r w:rsidRPr="00EF5647">
        <w:rPr>
          <w:rFonts w:cs="Lucida Console"/>
          <w:color w:val="000000"/>
          <w:szCs w:val="26"/>
        </w:rPr>
        <w:t>Note, this graph has an error: The label for the horizontal axis must be </w:t>
      </w:r>
      <w:r w:rsidRPr="00EF5647">
        <w:rPr>
          <w:rFonts w:cs="Lucida Console"/>
          <w:i/>
          <w:iCs/>
          <w:color w:val="000000"/>
          <w:szCs w:val="26"/>
        </w:rPr>
        <w:t>Step </w:t>
      </w:r>
      <w:r w:rsidRPr="00EF5647">
        <w:rPr>
          <w:rFonts w:cs="Lucida Console"/>
          <w:color w:val="000000"/>
          <w:szCs w:val="26"/>
        </w:rPr>
        <w:t>instead of Time (</w:t>
      </w:r>
      <w:proofErr w:type="spellStart"/>
      <w:r w:rsidRPr="00EF5647">
        <w:rPr>
          <w:rFonts w:cs="Lucida Console"/>
          <w:color w:val="000000"/>
          <w:szCs w:val="26"/>
        </w:rPr>
        <w:t>ps</w:t>
      </w:r>
      <w:proofErr w:type="spellEnd"/>
      <w:r w:rsidRPr="00EF5647">
        <w:rPr>
          <w:rFonts w:cs="Lucida Console"/>
          <w:color w:val="000000"/>
          <w:szCs w:val="26"/>
        </w:rPr>
        <w:t>)</w:t>
      </w:r>
      <w:r w:rsidR="0066017E">
        <w:rPr>
          <w:rFonts w:cs="Lucida Console"/>
          <w:color w:val="000000"/>
          <w:szCs w:val="26"/>
        </w:rPr>
        <w:t>, as energy minimisation has no time associated with a step</w:t>
      </w:r>
      <w:r w:rsidRPr="00EF5647">
        <w:rPr>
          <w:rFonts w:cs="Lucida Console"/>
          <w:color w:val="000000"/>
          <w:szCs w:val="26"/>
        </w:rPr>
        <w:t>. </w:t>
      </w:r>
      <w:r w:rsidRPr="00EF5647">
        <w:rPr>
          <w:rFonts w:cs="Lucida Console"/>
          <w:color w:val="000000"/>
          <w:szCs w:val="26"/>
        </w:rPr>
        <w:br/>
      </w:r>
      <w:r w:rsidRPr="00EF5647">
        <w:rPr>
          <w:rFonts w:cs="Lucida Console"/>
          <w:color w:val="000000"/>
          <w:szCs w:val="26"/>
        </w:rPr>
        <w:t>(To change it go to Plot (in the upper part of the window), select </w:t>
      </w:r>
      <w:r w:rsidRPr="00EF5647">
        <w:rPr>
          <w:rFonts w:cs="Lucida Console"/>
          <w:i/>
          <w:iCs/>
          <w:color w:val="000000"/>
          <w:szCs w:val="26"/>
        </w:rPr>
        <w:t>Tick labels/tick marks</w:t>
      </w:r>
      <w:r w:rsidRPr="00EF5647">
        <w:rPr>
          <w:rFonts w:cs="Lucida Console"/>
          <w:color w:val="000000"/>
          <w:szCs w:val="26"/>
        </w:rPr>
        <w:t> and in </w:t>
      </w:r>
      <w:r w:rsidRPr="00EF5647">
        <w:rPr>
          <w:rFonts w:cs="Lucida Console"/>
          <w:i/>
          <w:iCs/>
          <w:color w:val="000000"/>
          <w:szCs w:val="26"/>
        </w:rPr>
        <w:t>Axis label </w:t>
      </w:r>
      <w:r w:rsidRPr="00EF5647">
        <w:rPr>
          <w:rFonts w:cs="Lucida Console"/>
          <w:color w:val="000000"/>
          <w:szCs w:val="26"/>
        </w:rPr>
        <w:t>delete </w:t>
      </w:r>
      <w:r w:rsidRPr="00EF5647">
        <w:rPr>
          <w:rFonts w:cs="Lucida Console"/>
          <w:i/>
          <w:iCs/>
          <w:color w:val="000000"/>
          <w:szCs w:val="26"/>
        </w:rPr>
        <w:t>Time (</w:t>
      </w:r>
      <w:proofErr w:type="spellStart"/>
      <w:r w:rsidRPr="00EF5647">
        <w:rPr>
          <w:rFonts w:cs="Lucida Console"/>
          <w:i/>
          <w:iCs/>
          <w:color w:val="000000"/>
          <w:szCs w:val="26"/>
        </w:rPr>
        <w:t>ps</w:t>
      </w:r>
      <w:proofErr w:type="spellEnd"/>
      <w:r w:rsidRPr="00EF5647">
        <w:rPr>
          <w:rFonts w:cs="Lucida Console"/>
          <w:i/>
          <w:iCs/>
          <w:color w:val="000000"/>
          <w:szCs w:val="26"/>
        </w:rPr>
        <w:t>)</w:t>
      </w:r>
      <w:r w:rsidRPr="00EF5647">
        <w:rPr>
          <w:rFonts w:cs="Lucida Console"/>
          <w:color w:val="000000"/>
          <w:szCs w:val="26"/>
        </w:rPr>
        <w:t> and write </w:t>
      </w:r>
      <w:r w:rsidRPr="00EF5647">
        <w:rPr>
          <w:rFonts w:cs="Lucida Console"/>
          <w:i/>
          <w:iCs/>
          <w:color w:val="000000"/>
          <w:szCs w:val="26"/>
        </w:rPr>
        <w:t>Step</w:t>
      </w:r>
      <w:r w:rsidRPr="00EF5647">
        <w:rPr>
          <w:rFonts w:cs="Lucida Console"/>
          <w:color w:val="000000"/>
          <w:szCs w:val="26"/>
        </w:rPr>
        <w:t>. Then click </w:t>
      </w:r>
      <w:r w:rsidRPr="00EF5647">
        <w:rPr>
          <w:rFonts w:cs="Lucida Console"/>
          <w:i/>
          <w:iCs/>
          <w:color w:val="000000"/>
          <w:szCs w:val="26"/>
        </w:rPr>
        <w:t>Accept</w:t>
      </w:r>
      <w:r w:rsidRPr="00EF5647">
        <w:rPr>
          <w:rFonts w:cs="Lucida Console"/>
          <w:color w:val="000000"/>
          <w:szCs w:val="26"/>
        </w:rPr>
        <w:t> and </w:t>
      </w:r>
      <w:r w:rsidRPr="00EF5647">
        <w:rPr>
          <w:rFonts w:cs="Lucida Console"/>
          <w:i/>
          <w:iCs/>
          <w:color w:val="000000"/>
          <w:szCs w:val="26"/>
        </w:rPr>
        <w:t>Close</w:t>
      </w:r>
      <w:r w:rsidRPr="00EF5647">
        <w:rPr>
          <w:rFonts w:cs="Lucida Console"/>
          <w:color w:val="000000"/>
          <w:szCs w:val="26"/>
        </w:rPr>
        <w:t>.)</w:t>
      </w:r>
    </w:p>
    <w:p w:rsidRPr="00EF5647" w:rsidR="00C548DD" w:rsidP="00EF5647" w:rsidRDefault="00C548DD" w14:paraId="7819C0B2" w14:textId="0A670E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cs="Lucida Console"/>
          <w:color w:val="000000"/>
          <w:szCs w:val="26"/>
        </w:rPr>
      </w:pPr>
      <w:r w:rsidRPr="00EF5647">
        <w:rPr>
          <w:rFonts w:cs="Lucida Console"/>
          <w:color w:val="000000"/>
          <w:szCs w:val="26"/>
        </w:rPr>
        <w:t xml:space="preserve">To exit </w:t>
      </w:r>
      <w:proofErr w:type="spellStart"/>
      <w:r w:rsidR="0066017E">
        <w:rPr>
          <w:rFonts w:cs="Lucida Console"/>
          <w:color w:val="000000"/>
          <w:szCs w:val="26"/>
        </w:rPr>
        <w:t>qt</w:t>
      </w:r>
      <w:r w:rsidRPr="00EF5647">
        <w:rPr>
          <w:rFonts w:cs="Lucida Console"/>
          <w:color w:val="000000"/>
          <w:szCs w:val="26"/>
        </w:rPr>
        <w:t>grace</w:t>
      </w:r>
      <w:proofErr w:type="spellEnd"/>
      <w:r w:rsidRPr="00EF5647">
        <w:rPr>
          <w:rFonts w:cs="Lucida Console"/>
          <w:color w:val="000000"/>
          <w:szCs w:val="26"/>
        </w:rPr>
        <w:t xml:space="preserve"> go to </w:t>
      </w:r>
      <w:r w:rsidRPr="00EF5647">
        <w:rPr>
          <w:rFonts w:cs="Lucida Console"/>
          <w:i/>
          <w:iCs/>
          <w:color w:val="000000"/>
          <w:szCs w:val="26"/>
        </w:rPr>
        <w:t>File</w:t>
      </w:r>
      <w:r w:rsidRPr="00EF5647">
        <w:rPr>
          <w:rFonts w:cs="Lucida Console"/>
          <w:color w:val="000000"/>
          <w:szCs w:val="26"/>
        </w:rPr>
        <w:t> and select </w:t>
      </w:r>
      <w:r w:rsidRPr="00EF5647">
        <w:rPr>
          <w:rFonts w:cs="Lucida Console"/>
          <w:i/>
          <w:iCs/>
          <w:color w:val="000000"/>
          <w:szCs w:val="26"/>
        </w:rPr>
        <w:t>Exit</w:t>
      </w:r>
      <w:r w:rsidRPr="00EF5647">
        <w:rPr>
          <w:rFonts w:cs="Lucida Console"/>
          <w:color w:val="000000"/>
          <w:szCs w:val="26"/>
        </w:rPr>
        <w:t>. </w:t>
      </w:r>
    </w:p>
    <w:p w:rsidRPr="008A7398" w:rsidR="00C548DD" w:rsidP="00EF5647" w:rsidRDefault="00C548DD" w14:paraId="0F026A3F" w14:textId="647A2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cs="Lucida Console"/>
          <w:color w:val="000000"/>
          <w:szCs w:val="26"/>
        </w:rPr>
      </w:pPr>
      <w:r w:rsidRPr="00EF5647">
        <w:rPr>
          <w:rFonts w:cs="Lucida Console"/>
          <w:color w:val="000000"/>
          <w:szCs w:val="26"/>
        </w:rPr>
        <w:br/>
      </w:r>
      <w:r w:rsidRPr="00785171">
        <w:rPr>
          <w:rFonts w:cs="Lucida Console"/>
          <w:color w:val="000000"/>
          <w:szCs w:val="26"/>
          <w:u w:val="single"/>
        </w:rPr>
        <w:t xml:space="preserve">Step </w:t>
      </w:r>
      <w:r w:rsidRPr="00785171" w:rsidR="008A7398">
        <w:rPr>
          <w:rFonts w:cs="Lucida Console"/>
          <w:color w:val="000000"/>
          <w:szCs w:val="26"/>
          <w:u w:val="single"/>
        </w:rPr>
        <w:t>8</w:t>
      </w:r>
      <w:r w:rsidRPr="00785171">
        <w:rPr>
          <w:rFonts w:cs="Lucida Console"/>
          <w:color w:val="000000"/>
          <w:szCs w:val="26"/>
          <w:u w:val="single"/>
        </w:rPr>
        <w:t>. </w:t>
      </w:r>
      <w:r w:rsidRPr="008A7398">
        <w:rPr>
          <w:rFonts w:cs="Lucida Console"/>
          <w:color w:val="000000"/>
          <w:szCs w:val="26"/>
        </w:rPr>
        <w:t>Perform equilibration</w:t>
      </w:r>
    </w:p>
    <w:p w:rsidRPr="00EF5647" w:rsidR="00C548DD" w:rsidP="2EF9EBFC" w:rsidRDefault="00C548DD" w14:paraId="02738F0D" w14:textId="2EA45F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cs="Lucida Console"/>
          <w:color w:val="000000"/>
          <w:lang w:val="en-US"/>
        </w:rPr>
      </w:pPr>
      <w:r w:rsidRPr="2EF9EBFC" w:rsidR="2EF9EBFC">
        <w:rPr>
          <w:rFonts w:cs="Lucida Console"/>
          <w:color w:val="000000" w:themeColor="text1" w:themeTint="FF" w:themeShade="FF"/>
        </w:rPr>
        <w:t>The equilibration process mainly aims at getting a correct velocity distribution for the molecules in order to simulate a valid statistical ensemble and of course to put the system at equilibrium. As we don’t have much time this is all done for you.</w:t>
      </w:r>
    </w:p>
    <w:p w:rsidR="00856D69" w:rsidP="005A4A75" w:rsidRDefault="00856D69" w14:paraId="41EABED9"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outlineLvl w:val="0"/>
        <w:rPr>
          <w:rFonts w:cs="Lucida Console"/>
          <w:b/>
          <w:color w:val="000000"/>
          <w:u w:val="single"/>
        </w:rPr>
      </w:pPr>
      <w:bookmarkStart w:name="step6" w:id="3"/>
    </w:p>
    <w:p w:rsidRPr="00785171" w:rsidR="00C548DD" w:rsidP="005A4A75" w:rsidRDefault="00C548DD" w14:paraId="08858068" w14:textId="71D46A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outlineLvl w:val="0"/>
        <w:rPr>
          <w:rFonts w:cs="Lucida Console"/>
          <w:b/>
          <w:color w:val="000000"/>
        </w:rPr>
      </w:pPr>
      <w:r w:rsidRPr="008A7398">
        <w:rPr>
          <w:rFonts w:cs="Lucida Console"/>
          <w:b/>
          <w:color w:val="000000"/>
          <w:u w:val="single"/>
        </w:rPr>
        <w:t xml:space="preserve">Step </w:t>
      </w:r>
      <w:r w:rsidRPr="008A7398" w:rsidR="008A7398">
        <w:rPr>
          <w:rFonts w:cs="Lucida Console"/>
          <w:b/>
          <w:color w:val="000000"/>
          <w:u w:val="single"/>
        </w:rPr>
        <w:t>9</w:t>
      </w:r>
      <w:r w:rsidRPr="008A7398">
        <w:rPr>
          <w:rFonts w:cs="Lucida Console"/>
          <w:b/>
          <w:color w:val="000000"/>
          <w:u w:val="single"/>
        </w:rPr>
        <w:t>.</w:t>
      </w:r>
      <w:bookmarkEnd w:id="3"/>
      <w:r w:rsidRPr="008A7398">
        <w:rPr>
          <w:rFonts w:cs="Lucida Console"/>
          <w:b/>
          <w:color w:val="000000"/>
          <w:u w:val="single"/>
        </w:rPr>
        <w:t> </w:t>
      </w:r>
      <w:r w:rsidRPr="00785171" w:rsidR="005836B9">
        <w:rPr>
          <w:rFonts w:cs="Lucida Console"/>
          <w:b/>
          <w:color w:val="000000"/>
        </w:rPr>
        <w:t>Free energy calculation</w:t>
      </w:r>
    </w:p>
    <w:p w:rsidRPr="00EF5647" w:rsidR="00412E53" w:rsidP="00EF5647" w:rsidRDefault="00412E53" w14:paraId="11F1D3FB" w14:textId="346EACB8">
      <w:pPr>
        <w:pStyle w:val="NormalWeb"/>
        <w:shd w:val="clear" w:color="auto" w:fill="FFFFFF"/>
        <w:spacing w:before="120" w:beforeAutospacing="0" w:after="120" w:afterAutospacing="0" w:line="360" w:lineRule="auto"/>
        <w:rPr>
          <w:rFonts w:asciiTheme="minorHAnsi" w:hAnsiTheme="minorHAnsi"/>
          <w:color w:val="000000"/>
          <w:sz w:val="24"/>
          <w:szCs w:val="24"/>
        </w:rPr>
      </w:pPr>
      <w:r w:rsidRPr="00EF5647">
        <w:rPr>
          <w:rFonts w:asciiTheme="minorHAnsi" w:hAnsiTheme="minorHAnsi"/>
          <w:color w:val="000000"/>
          <w:sz w:val="24"/>
          <w:szCs w:val="24"/>
        </w:rPr>
        <w:t xml:space="preserve">To get the mutation free energy of the toluene in dummy atoms, you need to run several simulations, one for each lambda value. For each simulation at a given </w:t>
      </w:r>
      <w:proofErr w:type="spellStart"/>
      <w:r w:rsidRPr="00EF5647">
        <w:rPr>
          <w:rFonts w:asciiTheme="minorHAnsi" w:hAnsiTheme="minorHAnsi"/>
          <w:color w:val="000000"/>
          <w:sz w:val="24"/>
          <w:szCs w:val="24"/>
        </w:rPr>
        <w:t>λ</w:t>
      </w:r>
      <w:r w:rsidRPr="00785171">
        <w:rPr>
          <w:rFonts w:asciiTheme="minorHAnsi" w:hAnsiTheme="minorHAnsi"/>
          <w:color w:val="000000"/>
          <w:sz w:val="24"/>
          <w:szCs w:val="24"/>
          <w:vertAlign w:val="subscript"/>
        </w:rPr>
        <w:t>i</w:t>
      </w:r>
      <w:proofErr w:type="spellEnd"/>
      <w:r w:rsidRPr="00EF5647">
        <w:rPr>
          <w:rFonts w:asciiTheme="minorHAnsi" w:hAnsiTheme="minorHAnsi"/>
          <w:color w:val="000000"/>
          <w:sz w:val="24"/>
          <w:szCs w:val="24"/>
        </w:rPr>
        <w:t xml:space="preserve">, you will get </w:t>
      </w:r>
      <m:oMath>
        <m:f>
          <m:fPr>
            <m:ctrlPr>
              <w:rPr>
                <w:rFonts w:ascii="Cambria Math" w:hAnsi="Cambria Math"/>
                <w:i/>
                <w:color w:val="000000"/>
                <w:sz w:val="24"/>
                <w:szCs w:val="24"/>
              </w:rPr>
            </m:ctrlPr>
          </m:fPr>
          <m:num>
            <m:r>
              <w:rPr>
                <w:rFonts w:ascii="Cambria Math" w:hAnsi="Cambria Math"/>
                <w:color w:val="000000"/>
                <w:sz w:val="24"/>
                <w:szCs w:val="24"/>
              </w:rPr>
              <m:t>dG</m:t>
            </m:r>
          </m:num>
          <m:den>
            <m:r>
              <w:rPr>
                <w:rFonts w:ascii="Cambria Math" w:hAnsi="Cambria Math"/>
                <w:color w:val="000000"/>
                <w:sz w:val="24"/>
                <w:szCs w:val="24"/>
              </w:rPr>
              <m:t>dλ</m:t>
            </m:r>
          </m:den>
        </m:f>
        <m:sSub>
          <m:sSubPr>
            <m:ctrlPr>
              <w:rPr>
                <w:rFonts w:ascii="Cambria Math" w:hAnsi="Cambria Math"/>
                <w:i/>
                <w:color w:val="000000"/>
                <w:sz w:val="24"/>
                <w:szCs w:val="24"/>
              </w:rPr>
            </m:ctrlPr>
          </m:sSubPr>
          <m:e>
            <m:r>
              <w:rPr>
                <w:rFonts w:ascii="Cambria Math" w:hAnsi="Cambria Math"/>
                <w:color w:val="000000"/>
                <w:sz w:val="24"/>
                <w:szCs w:val="24"/>
              </w:rPr>
              <m:t>λ</m:t>
            </m:r>
          </m:e>
          <m:sub>
            <m:r>
              <w:rPr>
                <w:rFonts w:ascii="Cambria Math" w:hAnsi="Cambria Math"/>
                <w:color w:val="000000"/>
                <w:sz w:val="24"/>
                <w:szCs w:val="24"/>
                <w:vertAlign w:val="subscript"/>
              </w:rPr>
              <m:t>i</m:t>
            </m:r>
          </m:sub>
        </m:sSub>
      </m:oMath>
      <w:r w:rsidR="00856D69">
        <w:rPr>
          <w:rFonts w:asciiTheme="minorHAnsi" w:hAnsiTheme="minorHAnsi"/>
          <w:color w:val="000000"/>
          <w:sz w:val="24"/>
          <w:szCs w:val="24"/>
        </w:rPr>
        <w:t>.</w:t>
      </w:r>
    </w:p>
    <w:p w:rsidRPr="00EF5647" w:rsidR="00412E53" w:rsidP="00856D69" w:rsidRDefault="00412E53" w14:paraId="76073B19" w14:textId="53EF3B69">
      <w:pPr>
        <w:pStyle w:val="NormalWeb"/>
        <w:shd w:val="clear" w:color="auto" w:fill="FFFFFF"/>
        <w:spacing w:before="120" w:beforeAutospacing="0" w:after="120" w:afterAutospacing="0" w:line="360" w:lineRule="auto"/>
        <w:rPr>
          <w:rFonts w:asciiTheme="minorHAnsi" w:hAnsiTheme="minorHAnsi"/>
          <w:color w:val="0000FF"/>
          <w:sz w:val="24"/>
          <w:szCs w:val="24"/>
        </w:rPr>
      </w:pPr>
      <w:r w:rsidRPr="00EF5647">
        <w:rPr>
          <w:rFonts w:asciiTheme="minorHAnsi" w:hAnsiTheme="minorHAnsi"/>
          <w:color w:val="000000"/>
          <w:sz w:val="24"/>
          <w:szCs w:val="24"/>
        </w:rPr>
        <w:t>Depending on the transformation, you usually need 15 and 25 points to get a smooth curve.</w:t>
      </w:r>
      <w:r w:rsidR="00856D69">
        <w:rPr>
          <w:rFonts w:asciiTheme="minorHAnsi" w:hAnsiTheme="minorHAnsi"/>
          <w:color w:val="000000"/>
          <w:sz w:val="24"/>
          <w:szCs w:val="24"/>
        </w:rPr>
        <w:t xml:space="preserve"> </w:t>
      </w:r>
      <w:r w:rsidRPr="00EF5647">
        <w:rPr>
          <w:rFonts w:asciiTheme="minorHAnsi" w:hAnsiTheme="minorHAnsi"/>
          <w:color w:val="000000"/>
          <w:sz w:val="24"/>
          <w:szCs w:val="24"/>
        </w:rPr>
        <w:t>Here we will only run the simulation for a couple of lambda points</w:t>
      </w:r>
      <w:r w:rsidR="00856D69">
        <w:rPr>
          <w:rFonts w:asciiTheme="minorHAnsi" w:hAnsiTheme="minorHAnsi"/>
          <w:color w:val="000000"/>
          <w:sz w:val="24"/>
          <w:szCs w:val="24"/>
        </w:rPr>
        <w:t>.</w:t>
      </w:r>
    </w:p>
    <w:p w:rsidR="00177292" w:rsidP="00856D69" w:rsidRDefault="00412E53" w14:paraId="095034D6" w14:textId="64978DD2">
      <w:pPr>
        <w:pStyle w:val="NormalWeb"/>
        <w:shd w:val="clear" w:color="auto" w:fill="FFFFFF"/>
        <w:spacing w:before="120" w:beforeAutospacing="0" w:after="120" w:afterAutospacing="0" w:line="360" w:lineRule="auto"/>
        <w:rPr>
          <w:rFonts w:asciiTheme="minorHAnsi" w:hAnsiTheme="minorHAnsi"/>
          <w:color w:val="000000"/>
          <w:sz w:val="24"/>
          <w:szCs w:val="24"/>
        </w:rPr>
      </w:pPr>
      <w:r w:rsidRPr="00EF5647">
        <w:rPr>
          <w:rFonts w:asciiTheme="minorHAnsi" w:hAnsiTheme="minorHAnsi"/>
          <w:color w:val="000000"/>
          <w:sz w:val="24"/>
          <w:szCs w:val="24"/>
        </w:rPr>
        <w:t>Get the parameter files for the equilibration (</w:t>
      </w:r>
      <w:r w:rsidRPr="00785171">
        <w:t>equ-l0.00.mdp</w:t>
      </w:r>
      <w:r w:rsidRPr="00EF5647">
        <w:rPr>
          <w:rFonts w:asciiTheme="minorHAnsi" w:hAnsiTheme="minorHAnsi"/>
          <w:color w:val="000000"/>
          <w:sz w:val="24"/>
          <w:szCs w:val="24"/>
        </w:rPr>
        <w:t>) and the simulation (</w:t>
      </w:r>
      <w:r w:rsidRPr="00785171">
        <w:t>data-l0.00.mdp</w:t>
      </w:r>
      <w:r w:rsidRPr="00EF5647">
        <w:rPr>
          <w:rFonts w:asciiTheme="minorHAnsi" w:hAnsiTheme="minorHAnsi"/>
          <w:color w:val="000000"/>
          <w:sz w:val="24"/>
          <w:szCs w:val="24"/>
        </w:rPr>
        <w:t>)</w:t>
      </w:r>
      <w:r w:rsidR="00410F5A">
        <w:rPr>
          <w:rFonts w:asciiTheme="minorHAnsi" w:hAnsiTheme="minorHAnsi"/>
          <w:color w:val="000000"/>
          <w:sz w:val="24"/>
          <w:szCs w:val="24"/>
        </w:rPr>
        <w:t xml:space="preserve"> with </w:t>
      </w:r>
      <w:r w:rsidRPr="00EF5647" w:rsidR="00410F5A">
        <w:rPr>
          <w:rFonts w:asciiTheme="minorHAnsi" w:hAnsiTheme="minorHAnsi"/>
          <w:color w:val="000000"/>
          <w:sz w:val="24"/>
          <w:szCs w:val="24"/>
        </w:rPr>
        <w:t>λ</w:t>
      </w:r>
      <w:r w:rsidR="00410F5A">
        <w:rPr>
          <w:rFonts w:asciiTheme="minorHAnsi" w:hAnsiTheme="minorHAnsi"/>
          <w:color w:val="000000"/>
          <w:sz w:val="24"/>
          <w:szCs w:val="24"/>
        </w:rPr>
        <w:t xml:space="preserve"> = 0</w:t>
      </w:r>
      <w:r w:rsidRPr="00EF5647">
        <w:rPr>
          <w:rFonts w:asciiTheme="minorHAnsi" w:hAnsiTheme="minorHAnsi"/>
          <w:color w:val="000000"/>
          <w:sz w:val="24"/>
          <w:szCs w:val="24"/>
        </w:rPr>
        <w:t xml:space="preserve">. Remember that </w:t>
      </w:r>
      <w:r w:rsidR="00177292">
        <w:rPr>
          <w:rFonts w:asciiTheme="minorHAnsi" w:hAnsiTheme="minorHAnsi"/>
          <w:color w:val="000000"/>
          <w:sz w:val="24"/>
          <w:szCs w:val="24"/>
        </w:rPr>
        <w:t xml:space="preserve">your system equilibrates to whatever the </w:t>
      </w:r>
      <w:proofErr w:type="spellStart"/>
      <w:r w:rsidR="00177292">
        <w:rPr>
          <w:rFonts w:asciiTheme="minorHAnsi" w:hAnsiTheme="minorHAnsi"/>
          <w:color w:val="000000"/>
          <w:sz w:val="24"/>
          <w:szCs w:val="24"/>
        </w:rPr>
        <w:t>mdp</w:t>
      </w:r>
      <w:proofErr w:type="spellEnd"/>
      <w:r w:rsidR="00177292">
        <w:rPr>
          <w:rFonts w:asciiTheme="minorHAnsi" w:hAnsiTheme="minorHAnsi"/>
          <w:color w:val="000000"/>
          <w:sz w:val="24"/>
          <w:szCs w:val="24"/>
        </w:rPr>
        <w:t xml:space="preserve"> settings are, so that each lambda value requires you to equilibrate it again before simulating.</w:t>
      </w:r>
    </w:p>
    <w:p w:rsidRPr="00EF5647" w:rsidR="00412E53" w:rsidP="00EF5647" w:rsidRDefault="00412E53" w14:paraId="625D24D8" w14:textId="77777777">
      <w:pPr>
        <w:pStyle w:val="NormalWeb"/>
        <w:shd w:val="clear" w:color="auto" w:fill="FFFFFF"/>
        <w:spacing w:before="120" w:beforeAutospacing="0" w:after="120" w:afterAutospacing="0" w:line="360" w:lineRule="auto"/>
        <w:rPr>
          <w:rFonts w:asciiTheme="minorHAnsi" w:hAnsiTheme="minorHAnsi"/>
          <w:color w:val="000000"/>
          <w:sz w:val="24"/>
          <w:szCs w:val="24"/>
        </w:rPr>
      </w:pPr>
      <w:r w:rsidRPr="00EF5647">
        <w:rPr>
          <w:rFonts w:asciiTheme="minorHAnsi" w:hAnsiTheme="minorHAnsi"/>
          <w:color w:val="000000"/>
          <w:sz w:val="24"/>
          <w:szCs w:val="24"/>
        </w:rPr>
        <w:t>Take a look at one of the parameter files, equ-l0.00.mdp for instance:</w:t>
      </w:r>
    </w:p>
    <w:p w:rsidRPr="00EF5647" w:rsidR="00412E53" w:rsidP="00EF5647" w:rsidRDefault="00412E53" w14:paraId="107C0B79" w14:textId="6771AFDF">
      <w:pPr>
        <w:pStyle w:val="NormalWeb"/>
        <w:shd w:val="clear" w:color="auto" w:fill="FFFFFF"/>
        <w:spacing w:before="120" w:beforeAutospacing="0" w:after="120" w:afterAutospacing="0" w:line="360" w:lineRule="auto"/>
        <w:rPr>
          <w:rFonts w:asciiTheme="minorHAnsi" w:hAnsiTheme="minorHAnsi"/>
          <w:color w:val="000000"/>
          <w:sz w:val="24"/>
          <w:szCs w:val="24"/>
        </w:rPr>
      </w:pPr>
      <w:r w:rsidRPr="00EF5647">
        <w:rPr>
          <w:rFonts w:asciiTheme="minorHAnsi" w:hAnsiTheme="minorHAnsi"/>
          <w:color w:val="000000"/>
          <w:sz w:val="24"/>
          <w:szCs w:val="24"/>
        </w:rPr>
        <w:t>You can see that free energy is enabled and also for which lambda value the simulation is performed</w:t>
      </w:r>
      <w:r w:rsidR="00410F5A">
        <w:rPr>
          <w:rFonts w:asciiTheme="minorHAnsi" w:hAnsiTheme="minorHAnsi"/>
          <w:color w:val="000000"/>
          <w:sz w:val="24"/>
          <w:szCs w:val="24"/>
        </w:rPr>
        <w:t xml:space="preserve"> (</w:t>
      </w:r>
      <w:proofErr w:type="spellStart"/>
      <w:r w:rsidRPr="00785171" w:rsidR="00410F5A">
        <w:rPr>
          <w:rStyle w:val="code"/>
        </w:rPr>
        <w:t>init</w:t>
      </w:r>
      <w:proofErr w:type="spellEnd"/>
      <w:r w:rsidRPr="00785171" w:rsidR="00410F5A">
        <w:rPr>
          <w:rStyle w:val="code"/>
        </w:rPr>
        <w:t>-lambda  = 0.00</w:t>
      </w:r>
      <w:r w:rsidR="00410F5A">
        <w:rPr>
          <w:rFonts w:asciiTheme="minorHAnsi" w:hAnsiTheme="minorHAnsi"/>
          <w:color w:val="000000"/>
          <w:sz w:val="24"/>
          <w:szCs w:val="24"/>
        </w:rPr>
        <w:t>)</w:t>
      </w:r>
      <w:r w:rsidRPr="00EF5647">
        <w:rPr>
          <w:rFonts w:asciiTheme="minorHAnsi" w:hAnsiTheme="minorHAnsi"/>
          <w:color w:val="000000"/>
          <w:sz w:val="24"/>
          <w:szCs w:val="24"/>
        </w:rPr>
        <w:t>.</w:t>
      </w:r>
    </w:p>
    <w:p w:rsidR="00177292" w:rsidP="2EF9EBFC" w:rsidRDefault="00177292" w14:paraId="624CC6E5" w14:textId="32020A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cs="Lucida Console"/>
          <w:color w:val="000000" w:themeColor="text1" w:themeTint="FF" w:themeShade="FF"/>
        </w:rPr>
      </w:pPr>
      <w:r w:rsidRPr="2EF9EBFC" w:rsidR="2EF9EBFC">
        <w:rPr>
          <w:color w:val="000000" w:themeColor="text1" w:themeTint="FF" w:themeShade="FF"/>
        </w:rPr>
        <w:t xml:space="preserve">As usual, you </w:t>
      </w:r>
      <w:r w:rsidRPr="2EF9EBFC" w:rsidR="2EF9EBFC">
        <w:rPr>
          <w:b w:val="1"/>
          <w:bCs w:val="1"/>
          <w:color w:val="000000" w:themeColor="text1" w:themeTint="FF" w:themeShade="FF"/>
        </w:rPr>
        <w:t>would</w:t>
      </w:r>
      <w:r w:rsidRPr="2EF9EBFC" w:rsidR="2EF9EBFC">
        <w:rPr>
          <w:color w:val="000000" w:themeColor="text1" w:themeTint="FF" w:themeShade="FF"/>
        </w:rPr>
        <w:t xml:space="preserve"> create a run topology file with </w:t>
      </w:r>
      <w:proofErr w:type="spellStart"/>
      <w:r w:rsidRPr="2EF9EBFC" w:rsidR="2EF9EBFC">
        <w:rPr>
          <w:color w:val="000000" w:themeColor="text1" w:themeTint="FF" w:themeShade="FF"/>
        </w:rPr>
        <w:t>gmx</w:t>
      </w:r>
      <w:proofErr w:type="spellEnd"/>
      <w:r w:rsidRPr="2EF9EBFC" w:rsidR="2EF9EBFC">
        <w:rPr>
          <w:color w:val="000000" w:themeColor="text1" w:themeTint="FF" w:themeShade="FF"/>
        </w:rPr>
        <w:t xml:space="preserve"> </w:t>
      </w:r>
      <w:proofErr w:type="spellStart"/>
      <w:r w:rsidRPr="2EF9EBFC" w:rsidR="2EF9EBFC">
        <w:rPr>
          <w:color w:val="000000" w:themeColor="text1" w:themeTint="FF" w:themeShade="FF"/>
        </w:rPr>
        <w:t>grompp</w:t>
      </w:r>
      <w:proofErr w:type="spellEnd"/>
      <w:r w:rsidRPr="2EF9EBFC" w:rsidR="2EF9EBFC">
        <w:rPr>
          <w:color w:val="000000" w:themeColor="text1" w:themeTint="FF" w:themeShade="FF"/>
        </w:rPr>
        <w:t xml:space="preserve">. This </w:t>
      </w:r>
      <w:r w:rsidRPr="2EF9EBFC" w:rsidR="2EF9EBFC">
        <w:rPr>
          <w:b w:val="1"/>
          <w:bCs w:val="1"/>
          <w:color w:val="000000" w:themeColor="text1" w:themeTint="FF" w:themeShade="FF"/>
        </w:rPr>
        <w:t>would</w:t>
      </w:r>
      <w:r w:rsidRPr="2EF9EBFC" w:rsidR="2EF9EBFC">
        <w:rPr>
          <w:color w:val="000000" w:themeColor="text1" w:themeTint="FF" w:themeShade="FF"/>
        </w:rPr>
        <w:t xml:space="preserve"> come up with a warning and fail without producing the output .tpr. Read the warning. In these simulations, soft-core interactions are important to avoid numerical instabilities, and the increased sampling required is not a problem as we have a very small system. </w:t>
      </w:r>
    </w:p>
    <w:p w:rsidR="00BD014E" w:rsidP="2EF9EBFC" w:rsidRDefault="00412E53" w14:paraId="74C7D929" w14:textId="77382D8A">
      <w:pPr>
        <w:pStyle w:val="NormalWeb"/>
        <w:shd w:val="clear" w:color="auto" w:fill="FFFFFF" w:themeFill="background1"/>
        <w:spacing w:before="120" w:beforeAutospacing="off" w:after="120" w:afterAutospacing="off" w:line="360" w:lineRule="auto"/>
        <w:rPr>
          <w:rStyle w:val="apple-converted-space"/>
          <w:rFonts w:ascii="Cambria" w:hAnsi="Cambria" w:asciiTheme="minorAscii" w:hAnsiTheme="minorAscii"/>
          <w:color w:val="000000"/>
          <w:sz w:val="24"/>
          <w:szCs w:val="24"/>
        </w:rPr>
      </w:pPr>
      <w:r w:rsidRPr="2EF9EBFC" w:rsidR="2EF9EBFC">
        <w:rPr>
          <w:rFonts w:ascii="Cambria" w:hAnsi="Cambria" w:asciiTheme="minorAscii" w:hAnsiTheme="minorAscii"/>
          <w:color w:val="000000" w:themeColor="text1" w:themeTint="FF" w:themeShade="FF"/>
          <w:sz w:val="24"/>
          <w:szCs w:val="24"/>
        </w:rPr>
        <w:t xml:space="preserve">To run the simulation at a different lambda value, you </w:t>
      </w:r>
      <w:r w:rsidRPr="2EF9EBFC" w:rsidR="2EF9EBFC">
        <w:rPr>
          <w:rFonts w:ascii="Cambria" w:hAnsi="Cambria" w:asciiTheme="minorAscii" w:hAnsiTheme="minorAscii"/>
          <w:b w:val="1"/>
          <w:bCs w:val="1"/>
          <w:color w:val="000000" w:themeColor="text1" w:themeTint="FF" w:themeShade="FF"/>
          <w:sz w:val="24"/>
          <w:szCs w:val="24"/>
        </w:rPr>
        <w:t>would</w:t>
      </w:r>
      <w:r w:rsidRPr="2EF9EBFC" w:rsidR="2EF9EBFC">
        <w:rPr>
          <w:rFonts w:ascii="Cambria" w:hAnsi="Cambria" w:asciiTheme="minorAscii" w:hAnsiTheme="minorAscii"/>
          <w:color w:val="000000" w:themeColor="text1" w:themeTint="FF" w:themeShade="FF"/>
          <w:sz w:val="24"/>
          <w:szCs w:val="24"/>
        </w:rPr>
        <w:t xml:space="preserve"> edit them to change the lambda value to the one you want (</w:t>
      </w:r>
      <w:r w:rsidRPr="2EF9EBFC" w:rsidR="2EF9EBFC">
        <w:rPr>
          <w:rStyle w:val="code"/>
        </w:rPr>
        <w:t>init_lambda =  0.00</w:t>
      </w:r>
      <w:r w:rsidRPr="2EF9EBFC" w:rsidR="2EF9EBFC">
        <w:rPr>
          <w:rFonts w:ascii="Cambria" w:hAnsi="Cambria" w:asciiTheme="minorAscii" w:hAnsiTheme="minorAscii"/>
          <w:color w:val="000000" w:themeColor="text1" w:themeTint="FF" w:themeShade="FF"/>
          <w:sz w:val="24"/>
          <w:szCs w:val="24"/>
          <w:lang w:val="en-US"/>
        </w:rPr>
        <w:t xml:space="preserve">; </w:t>
      </w:r>
      <w:proofErr w:type="spellStart"/>
      <w:r w:rsidRPr="2EF9EBFC" w:rsidR="2EF9EBFC">
        <w:rPr>
          <w:rStyle w:val="code"/>
        </w:rPr>
        <w:t>init_lambda</w:t>
      </w:r>
      <w:proofErr w:type="spellEnd"/>
      <w:r w:rsidRPr="2EF9EBFC" w:rsidR="2EF9EBFC">
        <w:rPr>
          <w:rStyle w:val="code"/>
        </w:rPr>
        <w:t xml:space="preserve"> =  0.02</w:t>
      </w:r>
      <w:r w:rsidRPr="2EF9EBFC" w:rsidR="2EF9EBFC">
        <w:rPr>
          <w:rFonts w:ascii="Cambria" w:hAnsi="Cambria" w:asciiTheme="minorAscii" w:hAnsiTheme="minorAscii"/>
          <w:i w:val="1"/>
          <w:iCs w:val="1"/>
          <w:color w:val="000000" w:themeColor="text1" w:themeTint="FF" w:themeShade="FF"/>
          <w:sz w:val="24"/>
          <w:szCs w:val="24"/>
          <w:lang w:val="en-US"/>
        </w:rPr>
        <w:t xml:space="preserve"> </w:t>
      </w:r>
      <w:r w:rsidRPr="2EF9EBFC" w:rsidR="2EF9EBFC">
        <w:rPr>
          <w:rFonts w:ascii="Cambria" w:hAnsi="Cambria" w:asciiTheme="minorAscii" w:hAnsiTheme="minorAscii"/>
          <w:color w:val="000000" w:themeColor="text1" w:themeTint="FF" w:themeShade="FF"/>
          <w:sz w:val="24"/>
          <w:szCs w:val="24"/>
          <w:lang w:val="en-US"/>
        </w:rPr>
        <w:t>etc.)</w:t>
      </w:r>
      <w:r w:rsidRPr="2EF9EBFC" w:rsidR="2EF9EBFC">
        <w:rPr>
          <w:rFonts w:ascii="Cambria" w:hAnsi="Cambria" w:asciiTheme="minorAscii" w:hAnsiTheme="minorAscii"/>
          <w:color w:val="000000" w:themeColor="text1" w:themeTint="FF" w:themeShade="FF"/>
          <w:sz w:val="24"/>
          <w:szCs w:val="24"/>
        </w:rPr>
        <w:t xml:space="preserve">. As starting </w:t>
      </w:r>
      <w:proofErr w:type="gramStart"/>
      <w:r w:rsidRPr="2EF9EBFC" w:rsidR="2EF9EBFC">
        <w:rPr>
          <w:rFonts w:ascii="Cambria" w:hAnsi="Cambria" w:asciiTheme="minorAscii" w:hAnsiTheme="minorAscii"/>
          <w:color w:val="000000" w:themeColor="text1" w:themeTint="FF" w:themeShade="FF"/>
          <w:sz w:val="24"/>
          <w:szCs w:val="24"/>
        </w:rPr>
        <w:t>structure</w:t>
      </w:r>
      <w:proofErr w:type="gramEnd"/>
      <w:r w:rsidRPr="2EF9EBFC" w:rsidR="2EF9EBFC">
        <w:rPr>
          <w:rFonts w:ascii="Cambria" w:hAnsi="Cambria" w:asciiTheme="minorAscii" w:hAnsiTheme="minorAscii"/>
          <w:color w:val="000000" w:themeColor="text1" w:themeTint="FF" w:themeShade="FF"/>
          <w:sz w:val="24"/>
          <w:szCs w:val="24"/>
        </w:rPr>
        <w:t xml:space="preserve"> you will use the output configuration of the simulation performed at the previous lambda value. </w:t>
      </w:r>
    </w:p>
    <w:p w:rsidRPr="00EF5647" w:rsidR="00BD014E" w:rsidP="2EF9EBFC" w:rsidRDefault="00BD014E" w14:paraId="31E2F0CF" w14:textId="61CA2574">
      <w:pPr>
        <w:pStyle w:val="NormalWeb"/>
        <w:shd w:val="clear" w:color="auto" w:fill="FFFFFF" w:themeFill="background1"/>
        <w:spacing w:before="120" w:beforeAutospacing="off" w:after="120" w:afterAutospacing="off" w:line="360" w:lineRule="auto"/>
        <w:rPr>
          <w:rStyle w:val="apple-converted-space"/>
          <w:rFonts w:ascii="Cambria" w:hAnsi="Cambria" w:asciiTheme="minorAscii" w:hAnsiTheme="minorAscii"/>
          <w:color w:val="000000" w:themeColor="text1" w:themeTint="FF" w:themeShade="FF"/>
          <w:sz w:val="24"/>
          <w:szCs w:val="24"/>
        </w:rPr>
      </w:pPr>
      <w:bookmarkStart w:name="step7" w:id="4"/>
      <w:r w:rsidRPr="2EF9EBFC" w:rsidR="2EF9EBFC">
        <w:rPr>
          <w:rStyle w:val="apple-converted-space"/>
          <w:rFonts w:ascii="Cambria" w:hAnsi="Cambria" w:asciiTheme="minorAscii" w:hAnsiTheme="minorAscii"/>
          <w:b w:val="1"/>
          <w:bCs w:val="1"/>
          <w:color w:val="000000" w:themeColor="text1" w:themeTint="FF" w:themeShade="FF"/>
          <w:sz w:val="24"/>
          <w:szCs w:val="24"/>
        </w:rPr>
        <w:t xml:space="preserve">LUCKY FOR YOU  </w:t>
      </w:r>
    </w:p>
    <w:p w:rsidR="2EF9EBFC" w:rsidP="2EF9EBFC" w:rsidRDefault="2EF9EBFC" w14:paraId="41BC0EA4" w14:textId="3F500627">
      <w:pPr>
        <w:pStyle w:val="NormalWeb"/>
        <w:shd w:val="clear" w:color="auto" w:fill="FFFFFF" w:themeFill="background1"/>
        <w:spacing w:before="120" w:beforeAutospacing="off" w:after="120" w:afterAutospacing="off" w:line="360" w:lineRule="auto"/>
        <w:rPr>
          <w:rStyle w:val="apple-converted-space"/>
          <w:rFonts w:ascii="Cambria" w:hAnsi="Cambria" w:asciiTheme="minorAscii" w:hAnsiTheme="minorAscii"/>
          <w:b w:val="0"/>
          <w:bCs w:val="0"/>
          <w:color w:val="000000" w:themeColor="text1" w:themeTint="FF" w:themeShade="FF"/>
          <w:sz w:val="24"/>
          <w:szCs w:val="24"/>
        </w:rPr>
      </w:pPr>
      <w:r w:rsidRPr="2EF9EBFC" w:rsidR="2EF9EBFC">
        <w:rPr>
          <w:rStyle w:val="apple-converted-space"/>
          <w:rFonts w:ascii="Cambria" w:hAnsi="Cambria" w:asciiTheme="minorAscii" w:hAnsiTheme="minorAscii"/>
          <w:b w:val="0"/>
          <w:bCs w:val="0"/>
          <w:color w:val="000000" w:themeColor="text1" w:themeTint="FF" w:themeShade="FF"/>
          <w:sz w:val="24"/>
          <w:szCs w:val="24"/>
        </w:rPr>
        <w:t>We have done all of this for you, as we don’t have much time to work with.  You would need to run equilibrations and production simulations at each lambda value to obtain the requisite data. The data files can be found in the folder called demo.</w:t>
      </w:r>
    </w:p>
    <w:p w:rsidRPr="00EF5647" w:rsidR="00BD014E" w:rsidP="005A4A75" w:rsidRDefault="00BD014E" w14:paraId="6A3CF2DD" w14:textId="7444E63D">
      <w:pPr>
        <w:pStyle w:val="NormalWeb"/>
        <w:shd w:val="clear" w:color="auto" w:fill="FFFFFF"/>
        <w:spacing w:before="120" w:beforeAutospacing="0" w:after="120" w:afterAutospacing="0" w:line="360" w:lineRule="auto"/>
        <w:outlineLvl w:val="0"/>
        <w:rPr>
          <w:rFonts w:asciiTheme="minorHAnsi" w:hAnsiTheme="minorHAnsi"/>
          <w:sz w:val="24"/>
          <w:szCs w:val="24"/>
        </w:rPr>
      </w:pPr>
      <w:r w:rsidRPr="00EF5647">
        <w:rPr>
          <w:rFonts w:asciiTheme="minorHAnsi" w:hAnsiTheme="minorHAnsi"/>
          <w:b/>
          <w:sz w:val="24"/>
          <w:szCs w:val="24"/>
          <w:u w:val="single"/>
        </w:rPr>
        <w:t xml:space="preserve">Step </w:t>
      </w:r>
      <w:r w:rsidR="006B2F74">
        <w:rPr>
          <w:rFonts w:asciiTheme="minorHAnsi" w:hAnsiTheme="minorHAnsi"/>
          <w:b/>
          <w:sz w:val="24"/>
          <w:szCs w:val="24"/>
          <w:u w:val="single"/>
        </w:rPr>
        <w:t>10</w:t>
      </w:r>
      <w:r w:rsidRPr="00EF5647">
        <w:rPr>
          <w:rFonts w:asciiTheme="minorHAnsi" w:hAnsiTheme="minorHAnsi"/>
          <w:b/>
          <w:sz w:val="24"/>
          <w:szCs w:val="24"/>
          <w:u w:val="single"/>
        </w:rPr>
        <w:t>.</w:t>
      </w:r>
      <w:bookmarkEnd w:id="4"/>
      <w:r w:rsidRPr="00EF5647">
        <w:rPr>
          <w:rStyle w:val="apple-converted-space"/>
          <w:rFonts w:asciiTheme="minorHAnsi" w:hAnsiTheme="minorHAnsi"/>
          <w:b/>
          <w:sz w:val="24"/>
          <w:szCs w:val="24"/>
          <w:u w:val="single"/>
        </w:rPr>
        <w:t> </w:t>
      </w:r>
      <w:r w:rsidRPr="00EF5647">
        <w:rPr>
          <w:rFonts w:asciiTheme="minorHAnsi" w:hAnsiTheme="minorHAnsi"/>
          <w:sz w:val="24"/>
          <w:szCs w:val="24"/>
        </w:rPr>
        <w:t>Analysis.</w:t>
      </w:r>
    </w:p>
    <w:p w:rsidRPr="00EF5647" w:rsidR="00BD014E" w:rsidP="2EF9EBFC" w:rsidRDefault="00BD014E" w14:paraId="3F3DF4EE" w14:textId="7A5B4458">
      <w:pPr>
        <w:pStyle w:val="NormalWeb"/>
        <w:shd w:val="clear" w:color="auto" w:fill="FFFFFF" w:themeFill="background1"/>
        <w:spacing w:before="120" w:beforeAutospacing="off" w:after="120" w:afterAutospacing="off" w:line="360" w:lineRule="auto"/>
        <w:rPr>
          <w:rFonts w:ascii="Cambria" w:hAnsi="Cambria" w:asciiTheme="minorAscii" w:hAnsiTheme="minorAscii"/>
          <w:sz w:val="24"/>
          <w:szCs w:val="24"/>
        </w:rPr>
      </w:pPr>
      <w:r w:rsidRPr="2EF9EBFC">
        <w:rPr>
          <w:rFonts w:ascii="Cambria" w:hAnsi="Cambria" w:asciiTheme="minorAscii" w:hAnsiTheme="minorAscii"/>
          <w:sz w:val="24"/>
          <w:szCs w:val="24"/>
        </w:rPr>
        <w:t xml:space="preserve">You can </w:t>
      </w:r>
      <w:proofErr w:type="spellStart"/>
      <w:r w:rsidRPr="2EF9EBFC">
        <w:rPr>
          <w:rFonts w:ascii="Cambria" w:hAnsi="Cambria" w:asciiTheme="minorAscii" w:hAnsiTheme="minorAscii"/>
          <w:sz w:val="24"/>
          <w:szCs w:val="24"/>
        </w:rPr>
        <w:t>can</w:t>
      </w:r>
      <w:proofErr w:type="spellEnd"/>
      <w:r w:rsidRPr="2EF9EBFC">
        <w:rPr>
          <w:rFonts w:ascii="Cambria" w:hAnsi="Cambria" w:asciiTheme="minorAscii" w:hAnsiTheme="minorAscii"/>
          <w:sz w:val="24"/>
          <w:szCs w:val="24"/>
        </w:rPr>
        <w:t xml:space="preserve"> see that a file </w:t>
      </w:r>
      <w:r w:rsidRPr="2EF9EBFC" w:rsidR="007828C4">
        <w:rPr>
          <w:rFonts w:ascii="Cambria" w:hAnsi="Cambria" w:asciiTheme="minorAscii" w:hAnsiTheme="minorAscii"/>
          <w:sz w:val="24"/>
          <w:szCs w:val="24"/>
        </w:rPr>
        <w:t>d</w:t>
      </w:r>
      <w:r w:rsidRPr="2EF9EBFC" w:rsidR="007828C4">
        <w:rPr>
          <w:rFonts w:ascii="Cambria" w:hAnsi="Cambria" w:asciiTheme="minorAscii" w:hAnsiTheme="minorAscii"/>
          <w:sz w:val="24"/>
          <w:szCs w:val="24"/>
        </w:rPr>
        <w:t>ata-l0.00</w:t>
      </w:r>
      <w:r w:rsidRPr="2EF9EBFC">
        <w:rPr>
          <w:rFonts w:ascii="Cambria" w:hAnsi="Cambria" w:asciiTheme="minorAscii" w:hAnsiTheme="minorAscii"/>
          <w:sz w:val="24"/>
          <w:szCs w:val="24"/>
        </w:rPr>
        <w:t xml:space="preserve">.xvg , one of many similar files was created during the simulation. It contains </w:t>
      </w:r>
      <m:oMath>
        <m:f>
          <m:fPr>
            <m:ctrlPr>
              <w:rPr>
                <w:rFonts w:ascii="Cambria Math" w:hAnsi="Cambria Math"/>
                <w:i/>
                <w:color w:val="000000"/>
                <w:sz w:val="24"/>
                <w:szCs w:val="24"/>
              </w:rPr>
            </m:ctrlPr>
          </m:fPr>
          <m:num>
            <m:r>
              <w:rPr>
                <w:rFonts w:ascii="Cambria Math" w:hAnsi="Cambria Math"/>
                <w:color w:val="000000"/>
                <w:sz w:val="24"/>
                <w:szCs w:val="24"/>
              </w:rPr>
              <m:t>dG</m:t>
            </m:r>
          </m:num>
          <m:den>
            <m:r>
              <w:rPr>
                <w:rFonts w:ascii="Cambria Math" w:hAnsi="Cambria Math"/>
                <w:color w:val="000000"/>
                <w:sz w:val="24"/>
                <w:szCs w:val="24"/>
              </w:rPr>
              <m:t>dλ</m:t>
            </m:r>
          </m:den>
        </m:f>
        <m:sSub>
          <m:sSubPr>
            <m:ctrlPr>
              <w:rPr>
                <w:rFonts w:ascii="Cambria Math" w:hAnsi="Cambria Math"/>
                <w:i/>
                <w:color w:val="000000"/>
                <w:sz w:val="24"/>
                <w:szCs w:val="24"/>
              </w:rPr>
            </m:ctrlPr>
          </m:sSubPr>
          <m:e>
            <m:r>
              <w:rPr>
                <w:rFonts w:ascii="Cambria Math" w:hAnsi="Cambria Math"/>
                <w:color w:val="000000"/>
                <w:sz w:val="24"/>
                <w:szCs w:val="24"/>
              </w:rPr>
              <m:t>λ</m:t>
            </m:r>
          </m:e>
          <m:sub>
            <m:r>
              <w:rPr>
                <w:rFonts w:ascii="Cambria Math" w:hAnsi="Cambria Math"/>
                <w:color w:val="000000"/>
                <w:sz w:val="24"/>
                <w:szCs w:val="24"/>
                <w:vertAlign w:val="subscript"/>
              </w:rPr>
              <m:t>i</m:t>
            </m:r>
          </m:sub>
        </m:sSub>
      </m:oMath>
      <w:r w:rsidRPr="2EF9EBFC" w:rsidR="009D467E">
        <w:rPr>
          <w:rFonts w:ascii="Cambria" w:hAnsi="Cambria" w:asciiTheme="minorAscii" w:hAnsiTheme="minorAscii"/>
          <w:color w:val="000000"/>
          <w:sz w:val="24"/>
          <w:szCs w:val="24"/>
        </w:rPr>
        <w:t>.</w:t>
      </w:r>
      <w:r w:rsidRPr="2EF9EBFC">
        <w:rPr>
          <w:rFonts w:ascii="Cambria" w:hAnsi="Cambria" w:asciiTheme="minorAscii" w:hAnsiTheme="minorAscii"/>
          <w:sz w:val="24"/>
          <w:szCs w:val="24"/>
        </w:rPr>
        <w:t xml:space="preserve"> values calculated at each step of the simulation. To calculate the average value and the error associated to it you can use </w:t>
      </w:r>
      <w:proofErr w:type="spellStart"/>
      <w:r w:rsidRPr="2EF9EBFC">
        <w:rPr>
          <w:rFonts w:ascii="Cambria" w:hAnsi="Cambria" w:asciiTheme="minorAscii" w:hAnsiTheme="minorAscii"/>
          <w:sz w:val="24"/>
          <w:szCs w:val="24"/>
        </w:rPr>
        <w:t>g</w:t>
      </w:r>
      <w:r w:rsidRPr="2EF9EBFC" w:rsidR="0072356A">
        <w:rPr>
          <w:rFonts w:ascii="Cambria" w:hAnsi="Cambria" w:asciiTheme="minorAscii" w:hAnsiTheme="minorAscii"/>
          <w:sz w:val="24"/>
          <w:szCs w:val="24"/>
        </w:rPr>
        <w:t>mx</w:t>
      </w:r>
      <w:proofErr w:type="spellEnd"/>
      <w:r w:rsidRPr="2EF9EBFC" w:rsidR="0072356A">
        <w:rPr>
          <w:rFonts w:ascii="Cambria" w:hAnsi="Cambria" w:asciiTheme="minorAscii" w:hAnsiTheme="minorAscii"/>
          <w:sz w:val="24"/>
          <w:szCs w:val="24"/>
        </w:rPr>
        <w:t xml:space="preserve"> </w:t>
      </w:r>
      <w:proofErr w:type="spellStart"/>
      <w:r w:rsidRPr="2EF9EBFC">
        <w:rPr>
          <w:rFonts w:ascii="Cambria" w:hAnsi="Cambria" w:asciiTheme="minorAscii" w:hAnsiTheme="minorAscii"/>
          <w:sz w:val="24"/>
          <w:szCs w:val="24"/>
        </w:rPr>
        <w:t>analy</w:t>
      </w:r>
      <w:r w:rsidRPr="2EF9EBFC" w:rsidR="000163EE">
        <w:rPr>
          <w:rFonts w:ascii="Cambria" w:hAnsi="Cambria" w:asciiTheme="minorAscii" w:hAnsiTheme="minorAscii"/>
          <w:sz w:val="24"/>
          <w:szCs w:val="24"/>
        </w:rPr>
        <w:t>z</w:t>
      </w:r>
      <w:r w:rsidRPr="2EF9EBFC">
        <w:rPr>
          <w:rFonts w:ascii="Cambria" w:hAnsi="Cambria" w:asciiTheme="minorAscii" w:hAnsiTheme="minorAscii"/>
          <w:sz w:val="24"/>
          <w:szCs w:val="24"/>
        </w:rPr>
        <w:t>e</w:t>
      </w:r>
      <w:proofErr w:type="spellEnd"/>
      <w:r w:rsidRPr="2EF9EBFC">
        <w:rPr>
          <w:rFonts w:ascii="Cambria" w:hAnsi="Cambria" w:asciiTheme="minorAscii" w:hAnsiTheme="minorAscii"/>
          <w:sz w:val="24"/>
          <w:szCs w:val="24"/>
        </w:rPr>
        <w:t>:</w:t>
      </w:r>
    </w:p>
    <w:p w:rsidRPr="00785171" w:rsidR="00E063FD" w:rsidP="00EF5647" w:rsidRDefault="00E063FD" w14:paraId="2B049A5B" w14:textId="58DF48C6">
      <w:pPr>
        <w:pStyle w:val="NormalWeb"/>
        <w:shd w:val="clear" w:color="auto" w:fill="FFFFFF"/>
        <w:spacing w:before="120" w:beforeAutospacing="0" w:after="120" w:afterAutospacing="0" w:line="360" w:lineRule="auto"/>
        <w:rPr>
          <w:rStyle w:val="command"/>
        </w:rPr>
      </w:pPr>
      <w:proofErr w:type="spellStart"/>
      <w:r w:rsidRPr="00785171">
        <w:rPr>
          <w:rStyle w:val="command"/>
        </w:rPr>
        <w:t>gmx</w:t>
      </w:r>
      <w:proofErr w:type="spellEnd"/>
      <w:r w:rsidRPr="00785171">
        <w:rPr>
          <w:rStyle w:val="command"/>
        </w:rPr>
        <w:t xml:space="preserve"> </w:t>
      </w:r>
      <w:proofErr w:type="spellStart"/>
      <w:r w:rsidRPr="00785171">
        <w:rPr>
          <w:rStyle w:val="command"/>
        </w:rPr>
        <w:t>analyze</w:t>
      </w:r>
      <w:proofErr w:type="spellEnd"/>
      <w:r w:rsidRPr="00785171">
        <w:rPr>
          <w:rStyle w:val="command"/>
        </w:rPr>
        <w:t xml:space="preserve"> -f data-l0.00.xvg –</w:t>
      </w:r>
      <w:proofErr w:type="spellStart"/>
      <w:r w:rsidRPr="00785171">
        <w:rPr>
          <w:rStyle w:val="command"/>
        </w:rPr>
        <w:t>ee</w:t>
      </w:r>
      <w:proofErr w:type="spellEnd"/>
      <w:r w:rsidR="000163EE">
        <w:rPr>
          <w:rStyle w:val="command"/>
        </w:rPr>
        <w:t xml:space="preserve"> errest-l0.00.xvg</w:t>
      </w:r>
    </w:p>
    <w:p w:rsidRPr="00EF5647" w:rsidR="00BD014E" w:rsidP="00EF5647" w:rsidRDefault="00BD014E" w14:paraId="22468A8F" w14:textId="170C3ABD">
      <w:pPr>
        <w:pStyle w:val="NormalWeb"/>
        <w:shd w:val="clear" w:color="auto" w:fill="FFFFFF"/>
        <w:spacing w:before="120" w:beforeAutospacing="0" w:after="120" w:afterAutospacing="0" w:line="360" w:lineRule="auto"/>
        <w:rPr>
          <w:rFonts w:asciiTheme="minorHAnsi" w:hAnsiTheme="minorHAnsi"/>
          <w:sz w:val="24"/>
          <w:szCs w:val="24"/>
        </w:rPr>
      </w:pPr>
      <w:r w:rsidRPr="00EF5647">
        <w:rPr>
          <w:rFonts w:asciiTheme="minorHAnsi" w:hAnsiTheme="minorHAnsi"/>
          <w:sz w:val="24"/>
          <w:szCs w:val="24"/>
        </w:rPr>
        <w:t>You should see the average value below</w:t>
      </w:r>
      <w:r w:rsidRPr="00785171">
        <w:rPr>
          <w:rStyle w:val="code"/>
        </w:rPr>
        <w:t xml:space="preserve"> average</w:t>
      </w:r>
      <w:r w:rsidRPr="00EF5647">
        <w:rPr>
          <w:rFonts w:asciiTheme="minorHAnsi" w:hAnsiTheme="minorHAnsi"/>
          <w:sz w:val="24"/>
          <w:szCs w:val="24"/>
        </w:rPr>
        <w:t xml:space="preserve"> and the error next to </w:t>
      </w:r>
      <w:proofErr w:type="spellStart"/>
      <w:r w:rsidRPr="00785171">
        <w:rPr>
          <w:rStyle w:val="code"/>
        </w:rPr>
        <w:t>err.est</w:t>
      </w:r>
      <w:proofErr w:type="spellEnd"/>
      <w:r w:rsidRPr="00EF5647">
        <w:rPr>
          <w:rFonts w:asciiTheme="minorHAnsi" w:hAnsiTheme="minorHAnsi"/>
          <w:sz w:val="24"/>
          <w:szCs w:val="24"/>
        </w:rPr>
        <w:t>.</w:t>
      </w:r>
    </w:p>
    <w:p w:rsidRPr="00EF5647" w:rsidR="00C548DD" w:rsidP="00EF5647" w:rsidRDefault="00EF5647" w14:paraId="23A565BF"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rPr>
          <w:rFonts w:cs="Lucida Console"/>
          <w:i/>
          <w:iCs/>
          <w:color w:val="0000FF"/>
          <w:szCs w:val="26"/>
        </w:rPr>
      </w:pPr>
      <w:bookmarkStart w:name="_GoBack" w:id="5"/>
      <w:r w:rsidRPr="00EF5647">
        <w:rPr>
          <w:rFonts w:cs="Lucida Console"/>
          <w:i/>
          <w:iCs/>
          <w:noProof/>
          <w:color w:val="0000FF"/>
          <w:szCs w:val="26"/>
          <w:lang w:val="en-GB" w:eastAsia="zh-CN"/>
        </w:rPr>
        <w:drawing>
          <wp:inline distT="0" distB="0" distL="0" distR="0" wp14:anchorId="4DFF17D7" wp14:editId="4E427BA1">
            <wp:extent cx="5596890" cy="2830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11.17.45 am.png"/>
                    <pic:cNvPicPr/>
                  </pic:nvPicPr>
                  <pic:blipFill rotWithShape="1">
                    <a:blip r:embed="rId10">
                      <a:extLst>
                        <a:ext uri="{28A0092B-C50C-407E-A947-70E740481C1C}">
                          <a14:useLocalDpi xmlns:a14="http://schemas.microsoft.com/office/drawing/2010/main" val="0"/>
                        </a:ext>
                      </a:extLst>
                    </a:blip>
                    <a:srcRect r="6749"/>
                    <a:stretch/>
                  </pic:blipFill>
                  <pic:spPr bwMode="auto">
                    <a:xfrm>
                      <a:off x="0" y="0"/>
                      <a:ext cx="5598079" cy="283141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inline>
        </w:drawing>
      </w:r>
      <w:bookmarkEnd w:id="5"/>
    </w:p>
    <w:p w:rsidRPr="00EF5647" w:rsidR="00EF5647" w:rsidP="00EF5647" w:rsidRDefault="00EF5647" w14:paraId="1B3D0969" w14:textId="77777777">
      <w:pPr>
        <w:pStyle w:val="NormalWeb"/>
        <w:shd w:val="clear" w:color="auto" w:fill="FFFFFF"/>
        <w:spacing w:before="120" w:beforeAutospacing="0" w:after="120" w:afterAutospacing="0" w:line="360" w:lineRule="auto"/>
        <w:rPr>
          <w:rFonts w:asciiTheme="minorHAnsi" w:hAnsiTheme="minorHAnsi"/>
          <w:color w:val="000000"/>
          <w:sz w:val="24"/>
          <w:szCs w:val="24"/>
        </w:rPr>
      </w:pPr>
    </w:p>
    <w:p w:rsidRPr="00EF5647" w:rsidR="00EF5647" w:rsidP="00EF5647" w:rsidRDefault="000163EE" w14:paraId="0F9EBD64" w14:textId="5C6514D1">
      <w:pPr>
        <w:pStyle w:val="NormalWeb"/>
        <w:spacing w:before="120" w:beforeAutospacing="0" w:after="120" w:afterAutospacing="0" w:line="360" w:lineRule="auto"/>
        <w:rPr>
          <w:rFonts w:asciiTheme="minorHAnsi" w:hAnsiTheme="minorHAnsi"/>
          <w:sz w:val="24"/>
          <w:szCs w:val="24"/>
        </w:rPr>
      </w:pPr>
      <w:r>
        <w:rPr>
          <w:rFonts w:asciiTheme="minorHAnsi" w:hAnsiTheme="minorHAnsi"/>
          <w:sz w:val="24"/>
          <w:szCs w:val="24"/>
        </w:rPr>
        <w:t xml:space="preserve">These values are also saved in the output file errest-l0.00.xvg. </w:t>
      </w:r>
      <w:r w:rsidRPr="00EF5647" w:rsidR="00EF5647">
        <w:rPr>
          <w:rFonts w:asciiTheme="minorHAnsi" w:hAnsiTheme="minorHAnsi"/>
          <w:sz w:val="24"/>
          <w:szCs w:val="24"/>
        </w:rPr>
        <w:t>Open the errest</w:t>
      </w:r>
      <w:r>
        <w:rPr>
          <w:rFonts w:asciiTheme="minorHAnsi" w:hAnsiTheme="minorHAnsi"/>
          <w:sz w:val="24"/>
          <w:szCs w:val="24"/>
        </w:rPr>
        <w:t>-l0.00</w:t>
      </w:r>
      <w:r w:rsidRPr="00EF5647" w:rsidR="00EF5647">
        <w:rPr>
          <w:rFonts w:asciiTheme="minorHAnsi" w:hAnsiTheme="minorHAnsi"/>
          <w:sz w:val="24"/>
          <w:szCs w:val="24"/>
        </w:rPr>
        <w:t xml:space="preserve">.xvg in </w:t>
      </w:r>
      <w:r w:rsidR="00A54F5B">
        <w:rPr>
          <w:rFonts w:asciiTheme="minorHAnsi" w:hAnsiTheme="minorHAnsi"/>
          <w:sz w:val="24"/>
          <w:szCs w:val="24"/>
        </w:rPr>
        <w:t>less or vim</w:t>
      </w:r>
      <w:r w:rsidRPr="00EF5647" w:rsidR="00EF5647">
        <w:rPr>
          <w:rFonts w:asciiTheme="minorHAnsi" w:hAnsiTheme="minorHAnsi"/>
          <w:sz w:val="24"/>
          <w:szCs w:val="24"/>
        </w:rPr>
        <w:t xml:space="preserve"> to find the average as </w:t>
      </w:r>
      <w:r w:rsidRPr="00EF5647" w:rsidR="00EF5647">
        <w:rPr>
          <w:rFonts w:asciiTheme="minorHAnsi" w:hAnsiTheme="minorHAnsi"/>
          <w:i/>
          <w:sz w:val="24"/>
          <w:szCs w:val="24"/>
          <w:lang w:val="en-US"/>
        </w:rPr>
        <w:t>"</w:t>
      </w:r>
      <w:r w:rsidRPr="00785171" w:rsidR="00EF5647">
        <w:rPr>
          <w:rStyle w:val="code"/>
        </w:rPr>
        <w:t>av 0.427815</w:t>
      </w:r>
      <w:r w:rsidRPr="00EF5647" w:rsidR="00EF5647">
        <w:rPr>
          <w:rFonts w:asciiTheme="minorHAnsi" w:hAnsiTheme="minorHAnsi"/>
          <w:i/>
          <w:sz w:val="24"/>
          <w:szCs w:val="24"/>
          <w:lang w:val="en-US"/>
        </w:rPr>
        <w:t xml:space="preserve">" </w:t>
      </w:r>
      <w:r w:rsidRPr="00EF5647" w:rsidR="00EF5647">
        <w:rPr>
          <w:rFonts w:asciiTheme="minorHAnsi" w:hAnsiTheme="minorHAnsi"/>
          <w:sz w:val="24"/>
          <w:szCs w:val="24"/>
          <w:lang w:val="en-US"/>
        </w:rPr>
        <w:t>and error as</w:t>
      </w:r>
      <w:r>
        <w:rPr>
          <w:rFonts w:asciiTheme="minorHAnsi" w:hAnsiTheme="minorHAnsi"/>
          <w:sz w:val="24"/>
          <w:szCs w:val="24"/>
          <w:lang w:val="en-US"/>
        </w:rPr>
        <w:t xml:space="preserve"> </w:t>
      </w:r>
      <w:r w:rsidRPr="000163EE">
        <w:rPr>
          <w:rFonts w:asciiTheme="minorHAnsi" w:hAnsiTheme="minorHAnsi"/>
          <w:sz w:val="24"/>
          <w:szCs w:val="24"/>
          <w:lang w:val="en-US"/>
        </w:rPr>
        <w:t>”</w:t>
      </w:r>
      <w:proofErr w:type="spellStart"/>
      <w:r w:rsidRPr="00785171" w:rsidR="00EF5647">
        <w:rPr>
          <w:rStyle w:val="code"/>
        </w:rPr>
        <w:t>ee</w:t>
      </w:r>
      <w:proofErr w:type="spellEnd"/>
      <w:r w:rsidRPr="00785171" w:rsidR="00EF5647">
        <w:rPr>
          <w:rStyle w:val="code"/>
        </w:rPr>
        <w:t xml:space="preserve"> 0.174381</w:t>
      </w:r>
      <w:r w:rsidRPr="00EF5647" w:rsidR="00EF5647">
        <w:rPr>
          <w:rFonts w:asciiTheme="minorHAnsi" w:hAnsiTheme="minorHAnsi"/>
          <w:i/>
          <w:sz w:val="24"/>
          <w:szCs w:val="24"/>
          <w:lang w:val="en-US"/>
        </w:rPr>
        <w:t>"</w:t>
      </w:r>
    </w:p>
    <w:p w:rsidRPr="00EF5647" w:rsidR="00EF5647" w:rsidP="2EF9EBFC" w:rsidRDefault="00EF5647" w14:paraId="57D45A4D" w14:textId="1E8D1395">
      <w:pPr>
        <w:pStyle w:val="NormalWeb"/>
        <w:shd w:val="clear" w:color="auto" w:fill="FFFFFF" w:themeFill="background1"/>
        <w:spacing w:before="120" w:beforeAutospacing="off" w:after="120" w:afterAutospacing="off" w:line="360" w:lineRule="auto"/>
        <w:rPr>
          <w:rFonts w:ascii="Cambria" w:hAnsi="Cambria" w:asciiTheme="minorAscii" w:hAnsiTheme="minorAscii"/>
          <w:color w:val="000000"/>
          <w:sz w:val="24"/>
          <w:szCs w:val="24"/>
        </w:rPr>
      </w:pPr>
      <w:r w:rsidRPr="2EF9EBFC" w:rsidR="2EF9EBFC">
        <w:rPr>
          <w:rFonts w:ascii="Cambria" w:hAnsi="Cambria" w:asciiTheme="minorAscii" w:hAnsiTheme="minorAscii"/>
          <w:color w:val="000000" w:themeColor="text1" w:themeTint="FF" w:themeShade="FF"/>
          <w:sz w:val="24"/>
          <w:szCs w:val="24"/>
        </w:rPr>
        <w:t xml:space="preserve">You can then create a </w:t>
      </w:r>
      <w:r w:rsidRPr="2EF9EBFC" w:rsidR="2EF9EBFC">
        <w:rPr>
          <w:rFonts w:ascii="Cambria" w:hAnsi="Cambria" w:asciiTheme="minorAscii" w:hAnsiTheme="minorAscii"/>
          <w:b w:val="1"/>
          <w:bCs w:val="1"/>
          <w:color w:val="000000" w:themeColor="text1" w:themeTint="FF" w:themeShade="FF"/>
          <w:sz w:val="24"/>
          <w:szCs w:val="24"/>
        </w:rPr>
        <w:t>(dhdl-X.xvg)</w:t>
      </w:r>
      <w:r w:rsidRPr="2EF9EBFC" w:rsidR="2EF9EBFC">
        <w:rPr>
          <w:rFonts w:ascii="Cambria" w:hAnsi="Cambria" w:asciiTheme="minorAscii" w:hAnsiTheme="minorAscii"/>
          <w:color w:val="000000" w:themeColor="text1" w:themeTint="FF" w:themeShade="FF"/>
          <w:sz w:val="24"/>
          <w:szCs w:val="24"/>
        </w:rPr>
        <w:t xml:space="preserve"> file containing all the results according to the following format:</w:t>
      </w:r>
    </w:p>
    <w:p w:rsidRPr="00785171" w:rsidR="00EF5647" w:rsidP="00785171" w:rsidRDefault="00EF5647" w14:paraId="089925ED" w14:textId="052E8FFA">
      <w:pPr>
        <w:pStyle w:val="codeparagraph"/>
        <w:rPr>
          <w:rStyle w:val="HTMLCode"/>
          <w:rFonts w:ascii="Consolas" w:hAnsi="Consolas" w:cstheme="minorBidi"/>
        </w:rPr>
      </w:pPr>
      <w:proofErr w:type="spellStart"/>
      <w:r w:rsidRPr="00785171">
        <w:rPr>
          <w:rStyle w:val="HTMLCode"/>
          <w:rFonts w:ascii="Consolas" w:hAnsi="Consolas" w:cstheme="minorBidi"/>
        </w:rPr>
        <w:t>lambda_value</w:t>
      </w:r>
      <w:proofErr w:type="spellEnd"/>
      <w:r w:rsidR="000163EE">
        <w:rPr>
          <w:rStyle w:val="HTMLCode"/>
          <w:rFonts w:ascii="Consolas" w:hAnsi="Consolas" w:cstheme="minorBidi"/>
        </w:rPr>
        <w:t xml:space="preserve">   </w:t>
      </w:r>
      <w:proofErr w:type="spellStart"/>
      <w:r w:rsidRPr="00785171">
        <w:rPr>
          <w:rStyle w:val="HTMLCode"/>
          <w:rFonts w:ascii="Consolas" w:hAnsi="Consolas" w:cstheme="minorBidi"/>
        </w:rPr>
        <w:t>dgdl_average</w:t>
      </w:r>
      <w:proofErr w:type="spellEnd"/>
      <w:r w:rsidR="000163EE">
        <w:rPr>
          <w:rStyle w:val="HTMLCode"/>
          <w:rFonts w:ascii="Consolas" w:hAnsi="Consolas" w:cstheme="minorBidi"/>
        </w:rPr>
        <w:t xml:space="preserve">    </w:t>
      </w:r>
      <w:proofErr w:type="spellStart"/>
      <w:r w:rsidRPr="00785171">
        <w:rPr>
          <w:rStyle w:val="HTMLCode"/>
          <w:rFonts w:ascii="Consolas" w:hAnsi="Consolas" w:cstheme="minorBidi"/>
        </w:rPr>
        <w:t>err.est</w:t>
      </w:r>
      <w:proofErr w:type="spellEnd"/>
    </w:p>
    <w:p w:rsidRPr="000163EE" w:rsidR="00EF5647" w:rsidP="00785171" w:rsidRDefault="000163EE" w14:paraId="7650A26D" w14:textId="10D13CBC">
      <w:pPr>
        <w:pStyle w:val="codeparagraph"/>
      </w:pPr>
      <w:r>
        <w:rPr>
          <w:rStyle w:val="HTMLCode"/>
          <w:rFonts w:ascii="Consolas" w:hAnsi="Consolas" w:cstheme="minorBidi"/>
        </w:rPr>
        <w:t xml:space="preserve">   0.00          </w:t>
      </w:r>
      <w:r w:rsidRPr="000163EE" w:rsidR="00EF5647">
        <w:t>0.427815</w:t>
      </w:r>
      <w:r>
        <w:t xml:space="preserve">     </w:t>
      </w:r>
      <w:r w:rsidRPr="000163EE" w:rsidR="00EF5647">
        <w:t>0.174381</w:t>
      </w:r>
    </w:p>
    <w:p w:rsidRPr="00EF5647" w:rsidR="00EF5647" w:rsidP="2EF9EBFC" w:rsidRDefault="00EF5647" w14:paraId="6355B67C" w14:textId="7517597C">
      <w:pPr>
        <w:pStyle w:val="NormalWeb"/>
        <w:shd w:val="clear" w:color="auto" w:fill="FFFFFF" w:themeFill="background1"/>
        <w:spacing w:before="120" w:beforeAutospacing="off" w:after="120" w:afterAutospacing="off" w:line="360" w:lineRule="auto"/>
        <w:rPr>
          <w:rFonts w:ascii="Cambria" w:hAnsi="Cambria" w:asciiTheme="minorAscii" w:hAnsiTheme="minorAscii"/>
          <w:color w:val="0000FF"/>
          <w:sz w:val="24"/>
          <w:szCs w:val="24"/>
        </w:rPr>
      </w:pPr>
      <w:r w:rsidRPr="2EF9EBFC" w:rsidR="2EF9EBFC">
        <w:rPr>
          <w:rFonts w:ascii="Cambria" w:hAnsi="Cambria" w:asciiTheme="minorAscii" w:hAnsiTheme="minorAscii"/>
          <w:color w:val="000000" w:themeColor="text1" w:themeTint="FF" w:themeShade="FF"/>
          <w:sz w:val="24"/>
          <w:szCs w:val="24"/>
        </w:rPr>
        <w:t xml:space="preserve">You </w:t>
      </w:r>
      <w:r w:rsidRPr="2EF9EBFC" w:rsidR="2EF9EBFC">
        <w:rPr>
          <w:rFonts w:ascii="Cambria" w:hAnsi="Cambria" w:asciiTheme="minorAscii" w:hAnsiTheme="minorAscii"/>
          <w:b w:val="1"/>
          <w:bCs w:val="1"/>
          <w:color w:val="000000" w:themeColor="text1" w:themeTint="FF" w:themeShade="FF"/>
          <w:sz w:val="24"/>
          <w:szCs w:val="24"/>
        </w:rPr>
        <w:t>should</w:t>
      </w:r>
      <w:r w:rsidRPr="2EF9EBFC" w:rsidR="2EF9EBFC">
        <w:rPr>
          <w:rFonts w:ascii="Cambria" w:hAnsi="Cambria" w:asciiTheme="minorAscii" w:hAnsiTheme="minorAscii"/>
          <w:color w:val="000000" w:themeColor="text1" w:themeTint="FF" w:themeShade="FF"/>
          <w:sz w:val="24"/>
          <w:szCs w:val="24"/>
        </w:rPr>
        <w:t xml:space="preserve"> do this for each lambda value. </w:t>
      </w:r>
    </w:p>
    <w:p w:rsidRPr="00EF5647" w:rsidR="00EF5647" w:rsidP="2EF9EBFC" w:rsidRDefault="00EF5647" w14:paraId="2D4ED6A3" w14:textId="12ADB197">
      <w:pPr>
        <w:pStyle w:val="NormalWeb"/>
        <w:shd w:val="clear" w:color="auto" w:fill="FFFFFF" w:themeFill="background1"/>
        <w:spacing w:before="120" w:beforeAutospacing="off" w:after="120" w:afterAutospacing="off" w:line="360" w:lineRule="auto"/>
        <w:rPr>
          <w:rFonts w:ascii="Cambria" w:hAnsi="Cambria" w:asciiTheme="minorAscii" w:hAnsiTheme="minorAscii"/>
          <w:color w:val="0000FF"/>
          <w:sz w:val="24"/>
          <w:szCs w:val="24"/>
        </w:rPr>
      </w:pPr>
      <w:r w:rsidRPr="2EF9EBFC" w:rsidR="2EF9EBFC">
        <w:rPr>
          <w:rFonts w:ascii="Cambria" w:hAnsi="Cambria" w:asciiTheme="minorAscii" w:hAnsiTheme="minorAscii"/>
          <w:b w:val="1"/>
          <w:bCs w:val="1"/>
          <w:color w:val="000000" w:themeColor="text1" w:themeTint="FF" w:themeShade="FF"/>
          <w:sz w:val="24"/>
          <w:szCs w:val="24"/>
        </w:rPr>
        <w:t xml:space="preserve">Luckily again we have done this for you </w:t>
      </w:r>
    </w:p>
    <w:p w:rsidRPr="00EF5647" w:rsidR="00EF5647" w:rsidP="2EF9EBFC" w:rsidRDefault="00EF5647" w14:paraId="702AADD7" w14:textId="749EB944">
      <w:pPr>
        <w:pStyle w:val="NormalWeb"/>
        <w:shd w:val="clear" w:color="auto" w:fill="FFFFFF" w:themeFill="background1"/>
        <w:spacing w:before="120" w:beforeAutospacing="off" w:after="120" w:afterAutospacing="off" w:line="360" w:lineRule="auto"/>
        <w:rPr>
          <w:rFonts w:ascii="Cambria" w:hAnsi="Cambria" w:asciiTheme="minorAscii" w:hAnsiTheme="minorAscii"/>
          <w:color w:val="0000FF"/>
          <w:sz w:val="24"/>
          <w:szCs w:val="24"/>
        </w:rPr>
      </w:pPr>
      <w:r>
        <w:br/>
      </w:r>
      <w:r w:rsidRPr="2EF9EBFC" w:rsidR="2EF9EBFC">
        <w:rPr>
          <w:rStyle w:val="command"/>
        </w:rPr>
        <w:t>qtgrace</w:t>
      </w:r>
      <w:r w:rsidRPr="2EF9EBFC" w:rsidR="2EF9EBFC">
        <w:rPr>
          <w:rStyle w:val="command"/>
        </w:rPr>
        <w:t xml:space="preserve"> -</w:t>
      </w:r>
      <w:proofErr w:type="spellStart"/>
      <w:r w:rsidRPr="2EF9EBFC" w:rsidR="2EF9EBFC">
        <w:rPr>
          <w:rStyle w:val="command"/>
        </w:rPr>
        <w:t>settype</w:t>
      </w:r>
      <w:proofErr w:type="spellEnd"/>
      <w:r w:rsidRPr="2EF9EBFC" w:rsidR="2EF9EBFC">
        <w:rPr>
          <w:rStyle w:val="command"/>
        </w:rPr>
        <w:t xml:space="preserve"> </w:t>
      </w:r>
      <w:proofErr w:type="spellStart"/>
      <w:r w:rsidRPr="2EF9EBFC" w:rsidR="2EF9EBFC">
        <w:rPr>
          <w:rStyle w:val="command"/>
        </w:rPr>
        <w:t>xydy</w:t>
      </w:r>
      <w:proofErr w:type="spellEnd"/>
      <w:r w:rsidRPr="2EF9EBFC" w:rsidR="2EF9EBFC">
        <w:rPr>
          <w:rStyle w:val="command"/>
        </w:rPr>
        <w:t xml:space="preserve"> absolute/path/to/</w:t>
      </w:r>
      <w:proofErr w:type="spellStart"/>
      <w:r w:rsidRPr="2EF9EBFC" w:rsidR="2EF9EBFC">
        <w:rPr>
          <w:rStyle w:val="command"/>
        </w:rPr>
        <w:t>dHdl.xvg</w:t>
      </w:r>
      <w:proofErr w:type="spellEnd"/>
    </w:p>
    <w:p w:rsidRPr="00EF5647" w:rsidR="00EF5647" w:rsidP="2EF9EBFC" w:rsidRDefault="00EF5647" w14:paraId="305C1774" w14:textId="236E4F89">
      <w:pPr>
        <w:pStyle w:val="NormalWeb"/>
        <w:shd w:val="clear" w:color="auto" w:fill="FFFFFF" w:themeFill="background1"/>
        <w:spacing w:before="120" w:beforeAutospacing="off" w:after="120" w:afterAutospacing="off" w:line="360" w:lineRule="auto"/>
        <w:rPr>
          <w:rFonts w:ascii="Cambria" w:hAnsi="Cambria" w:asciiTheme="minorAscii" w:hAnsiTheme="minorAscii"/>
          <w:color w:val="000000"/>
          <w:sz w:val="24"/>
          <w:szCs w:val="24"/>
        </w:rPr>
      </w:pPr>
      <w:r w:rsidRPr="2EF9EBFC" w:rsidR="2EF9EBFC">
        <w:rPr>
          <w:rFonts w:ascii="Cambria" w:hAnsi="Cambria" w:asciiTheme="minorAscii" w:hAnsiTheme="minorAscii"/>
          <w:color w:val="000000" w:themeColor="text1" w:themeTint="FF" w:themeShade="FF"/>
          <w:sz w:val="24"/>
          <w:szCs w:val="24"/>
        </w:rPr>
        <w:t>To integrate the plot using the identity below, go to the </w:t>
      </w:r>
      <w:r w:rsidRPr="2EF9EBFC" w:rsidR="2EF9EBFC">
        <w:rPr>
          <w:rStyle w:val="HTMLCode"/>
          <w:rFonts w:ascii="Cambria" w:hAnsi="Cambria" w:asciiTheme="minorAscii" w:hAnsiTheme="minorAscii"/>
          <w:color w:val="000000" w:themeColor="text1" w:themeTint="FF" w:themeShade="FF"/>
          <w:sz w:val="24"/>
          <w:szCs w:val="24"/>
        </w:rPr>
        <w:t>data</w:t>
      </w:r>
      <w:r w:rsidRPr="2EF9EBFC" w:rsidR="2EF9EBFC">
        <w:rPr>
          <w:rStyle w:val="apple-converted-space"/>
          <w:rFonts w:ascii="Cambria" w:hAnsi="Cambria" w:asciiTheme="minorAscii" w:hAnsiTheme="minorAscii"/>
          <w:color w:val="000000" w:themeColor="text1" w:themeTint="FF" w:themeShade="FF"/>
          <w:sz w:val="24"/>
          <w:szCs w:val="24"/>
        </w:rPr>
        <w:t xml:space="preserve"> menu with the mouse and select </w:t>
      </w:r>
      <w:r w:rsidRPr="2EF9EBFC" w:rsidR="2EF9EBFC">
        <w:rPr>
          <w:rStyle w:val="HTMLCode"/>
          <w:rFonts w:ascii="Cambria" w:hAnsi="Cambria" w:asciiTheme="minorAscii" w:hAnsiTheme="minorAscii"/>
          <w:color w:val="000000" w:themeColor="text1" w:themeTint="FF" w:themeShade="FF"/>
          <w:sz w:val="24"/>
          <w:szCs w:val="24"/>
        </w:rPr>
        <w:t>Transformations/integration</w:t>
      </w:r>
      <w:r w:rsidRPr="2EF9EBFC" w:rsidR="2EF9EBFC">
        <w:rPr>
          <w:rFonts w:ascii="Cambria" w:hAnsi="Cambria" w:asciiTheme="minorAscii" w:hAnsiTheme="minorAscii"/>
          <w:color w:val="000000" w:themeColor="text1" w:themeTint="FF" w:themeShade="FF"/>
          <w:sz w:val="24"/>
          <w:szCs w:val="24"/>
        </w:rPr>
        <w:t>. Choose "sum only" and accept.</w:t>
      </w:r>
      <w:r>
        <w:drawing>
          <wp:inline wp14:editId="4FC25173" wp14:anchorId="307592BC">
            <wp:extent cx="1657350" cy="542925"/>
            <wp:effectExtent l="0" t="0" r="0" b="0"/>
            <wp:docPr id="1341642932" name="" title=""/>
            <wp:cNvGraphicFramePr>
              <a:graphicFrameLocks noChangeAspect="1"/>
            </wp:cNvGraphicFramePr>
            <a:graphic>
              <a:graphicData uri="http://schemas.openxmlformats.org/drawingml/2006/picture">
                <pic:pic>
                  <pic:nvPicPr>
                    <pic:cNvPr id="0" name=""/>
                    <pic:cNvPicPr/>
                  </pic:nvPicPr>
                  <pic:blipFill>
                    <a:blip r:embed="R0b71b247f8f34290">
                      <a:extLst>
                        <a:ext xmlns:a="http://schemas.openxmlformats.org/drawingml/2006/main" uri="{28A0092B-C50C-407E-A947-70E740481C1C}">
                          <a14:useLocalDpi val="0"/>
                        </a:ext>
                      </a:extLst>
                    </a:blip>
                    <a:stretch>
                      <a:fillRect/>
                    </a:stretch>
                  </pic:blipFill>
                  <pic:spPr>
                    <a:xfrm>
                      <a:off x="0" y="0"/>
                      <a:ext cx="1657350" cy="542925"/>
                    </a:xfrm>
                    <a:prstGeom prst="rect">
                      <a:avLst/>
                    </a:prstGeom>
                  </pic:spPr>
                </pic:pic>
              </a:graphicData>
            </a:graphic>
          </wp:inline>
        </w:drawing>
      </w:r>
      <w:r w:rsidRPr="2EF9EBFC" w:rsidR="2EF9EBFC">
        <w:rPr>
          <w:rFonts w:ascii="Cambria" w:hAnsi="Cambria" w:asciiTheme="minorAscii" w:hAnsiTheme="minorAscii"/>
          <w:color w:val="000000" w:themeColor="text1" w:themeTint="FF" w:themeShade="FF"/>
          <w:sz w:val="24"/>
          <w:szCs w:val="24"/>
        </w:rPr>
        <w:t> </w:t>
      </w:r>
      <w:r>
        <w:br/>
      </w:r>
      <w:r w:rsidRPr="2EF9EBFC" w:rsidR="2EF9EBFC">
        <w:rPr>
          <w:rFonts w:ascii="Cambria" w:hAnsi="Cambria" w:asciiTheme="minorAscii" w:hAnsiTheme="minorAscii"/>
          <w:color w:val="000000" w:themeColor="text1" w:themeTint="FF" w:themeShade="FF"/>
          <w:sz w:val="24"/>
          <w:szCs w:val="24"/>
        </w:rPr>
        <w:t>What value do you get? Remember that you still need the value in vacuo to compare the result to the experimental value.</w:t>
      </w:r>
    </w:p>
    <w:p w:rsidRPr="00EF5647" w:rsidR="00BE68B7" w:rsidP="00EF5647" w:rsidRDefault="00785171" w14:paraId="7D8EDE77" w14:textId="77777777">
      <w:pPr>
        <w:spacing w:before="120" w:after="120" w:line="360" w:lineRule="auto"/>
        <w:rPr>
          <w:rFonts w:eastAsia="Times New Roman" w:cs="Times New Roman"/>
          <w:color w:val="000000"/>
          <w:shd w:val="clear" w:color="auto" w:fill="FFFFFF"/>
        </w:rPr>
      </w:pPr>
      <w:r>
        <w:rPr>
          <w:noProof/>
        </w:rPr>
        <w:pict w14:anchorId="42E1D374">
          <v:rect id="_x0000_i1030" style="width:453pt;height:.05pt;mso-width-percent:0;mso-height-percent:0;mso-width-percent:0;mso-height-percent:0" alt="" o:hr="t" o:hrstd="t" o:hrnoshade="t" o:hrpct="968" o:hralign="center" fillcolor="black" stroked="f"/>
        </w:pict>
      </w:r>
    </w:p>
    <w:p w:rsidRPr="00EF5647" w:rsidR="00EF5647" w:rsidP="005A4A75" w:rsidRDefault="00EF5647" w14:paraId="6CF96C12" w14:textId="77777777">
      <w:pPr>
        <w:pStyle w:val="Heading3"/>
        <w:ind w:firstLine="0"/>
        <w:rPr>
          <w:u w:val="single"/>
        </w:rPr>
      </w:pPr>
      <w:r w:rsidRPr="00EF5647">
        <w:rPr>
          <w:u w:val="single"/>
        </w:rPr>
        <w:t>RESULTS</w:t>
      </w:r>
    </w:p>
    <w:p w:rsidR="00EF5647" w:rsidP="00785171" w:rsidRDefault="00EF5647" w14:paraId="086BD6DB" w14:textId="35BA3DCD">
      <w:pPr>
        <w:spacing w:before="120" w:after="120" w:line="360" w:lineRule="auto"/>
        <w:rPr>
          <w:rFonts w:cs="Times New Roman"/>
          <w:color w:val="000000"/>
          <w:shd w:val="clear" w:color="auto" w:fill="FFFFFF"/>
        </w:rPr>
      </w:pPr>
      <w:r w:rsidRPr="00EF5647">
        <w:rPr>
          <w:rFonts w:eastAsia="Times New Roman" w:cs="Times New Roman"/>
          <w:color w:val="000000"/>
          <w:shd w:val="clear" w:color="auto" w:fill="FFFFFF"/>
        </w:rPr>
        <w:t>Once you have the result</w:t>
      </w:r>
      <w:r w:rsidR="00A54F5B">
        <w:rPr>
          <w:rFonts w:eastAsia="Times New Roman" w:cs="Times New Roman"/>
          <w:color w:val="000000"/>
          <w:shd w:val="clear" w:color="auto" w:fill="FFFFFF"/>
        </w:rPr>
        <w:t>s for both in solvent and</w:t>
      </w:r>
      <w:r w:rsidRPr="00EF5647">
        <w:rPr>
          <w:rFonts w:eastAsia="Times New Roman" w:cs="Times New Roman"/>
          <w:color w:val="000000"/>
          <w:shd w:val="clear" w:color="auto" w:fill="FFFFFF"/>
        </w:rPr>
        <w:t xml:space="preserve"> in vacuo, you can finally calculate the hydration free energy of toluene</w:t>
      </w:r>
      <w:r w:rsidR="00A54F5B">
        <w:rPr>
          <w:rFonts w:cs="Times New Roman"/>
          <w:color w:val="000000"/>
          <w:shd w:val="clear" w:color="auto" w:fill="FFFFFF"/>
        </w:rPr>
        <w:t xml:space="preserve">. </w:t>
      </w:r>
      <w:r w:rsidRPr="00EF5647">
        <w:rPr>
          <w:rFonts w:cs="Times New Roman"/>
          <w:color w:val="000000"/>
          <w:shd w:val="clear" w:color="auto" w:fill="FFFFFF"/>
        </w:rPr>
        <w:t xml:space="preserve">Compare it to the experimental value: </w:t>
      </w:r>
      <w:proofErr w:type="spellStart"/>
      <w:r w:rsidRPr="00EF5647">
        <w:rPr>
          <w:rFonts w:cs="Times New Roman"/>
          <w:color w:val="000000"/>
          <w:shd w:val="clear" w:color="auto" w:fill="FFFFFF"/>
        </w:rPr>
        <w:t>ΔG</w:t>
      </w:r>
      <w:r w:rsidRPr="00EF5647">
        <w:rPr>
          <w:rFonts w:cs="Times New Roman"/>
          <w:color w:val="000000"/>
          <w:shd w:val="clear" w:color="auto" w:fill="FFFFFF"/>
          <w:vertAlign w:val="superscript"/>
        </w:rPr>
        <w:t>hyd,exp</w:t>
      </w:r>
      <w:proofErr w:type="spellEnd"/>
      <w:r w:rsidRPr="00EF5647">
        <w:rPr>
          <w:rFonts w:cs="Times New Roman"/>
          <w:color w:val="000000"/>
          <w:shd w:val="clear" w:color="auto" w:fill="FFFFFF"/>
        </w:rPr>
        <w:t>(toluene) = -3.1 kJ.mol</w:t>
      </w:r>
      <w:r w:rsidRPr="00EF5647">
        <w:rPr>
          <w:rFonts w:cs="Times New Roman"/>
          <w:color w:val="000000"/>
          <w:shd w:val="clear" w:color="auto" w:fill="FFFFFF"/>
          <w:vertAlign w:val="superscript"/>
        </w:rPr>
        <w:t>-1</w:t>
      </w:r>
      <w:r w:rsidRPr="00EF5647">
        <w:rPr>
          <w:rFonts w:cs="Times New Roman"/>
          <w:color w:val="000000"/>
          <w:shd w:val="clear" w:color="auto" w:fill="FFFFFF"/>
        </w:rPr>
        <w:t> </w:t>
      </w:r>
    </w:p>
    <w:p w:rsidRPr="00EF5647" w:rsidR="0086421C" w:rsidP="00EF5647" w:rsidRDefault="00785171" w14:paraId="221529E4" w14:textId="79D434E2">
      <w:pPr>
        <w:spacing w:before="120" w:after="120" w:line="360" w:lineRule="auto"/>
      </w:pPr>
      <w:r>
        <w:rPr>
          <w:noProof/>
        </w:rPr>
        <w:pict w14:anchorId="6C79D411">
          <v:rect id="_x0000_i1031" style="width:453pt;height:.05pt;mso-width-percent:0;mso-height-percent:0;mso-width-percent:0;mso-height-percent:0" alt="" o:hr="t" o:hrstd="t" o:hrnoshade="t" o:hrpct="968" o:hralign="center" fillcolor="black" stroked="f"/>
        </w:pict>
      </w:r>
    </w:p>
    <w:sectPr w:rsidRPr="00EF5647" w:rsidR="0086421C" w:rsidSect="00075CC1">
      <w:footerReference w:type="even" r:id="rId11"/>
      <w:footerReference w:type="default" r:id="rId12"/>
      <w:pgSz w:w="11900" w:h="16840" w:orient="portrait"/>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964" w:rsidP="00412E53" w:rsidRDefault="00645964" w14:paraId="3EB5B4C3" w14:textId="77777777">
      <w:r>
        <w:separator/>
      </w:r>
    </w:p>
  </w:endnote>
  <w:endnote w:type="continuationSeparator" w:id="0">
    <w:p w:rsidR="00645964" w:rsidP="00412E53" w:rsidRDefault="00645964" w14:paraId="67113E3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iberation Serif">
    <w:altName w:val="MS PMincho"/>
    <w:panose1 w:val="020B0604020202020204"/>
    <w:charset w:val="80"/>
    <w:family w:val="roman"/>
    <w:notTrueType/>
    <w:pitch w:val="variable"/>
    <w:sig w:usb0="00000001" w:usb1="08070000" w:usb2="00000010" w:usb3="00000000" w:csb0="0002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25A" w:rsidP="00412E53" w:rsidRDefault="0086425A" w14:paraId="5644C312"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6425A" w:rsidP="00412E53" w:rsidRDefault="0086425A" w14:paraId="26FC5D0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25A" w:rsidP="00412E53" w:rsidRDefault="0086425A" w14:paraId="345B0854"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08C2">
      <w:rPr>
        <w:rStyle w:val="PageNumber"/>
        <w:noProof/>
      </w:rPr>
      <w:t>7</w:t>
    </w:r>
    <w:r>
      <w:rPr>
        <w:rStyle w:val="PageNumber"/>
      </w:rPr>
      <w:fldChar w:fldCharType="end"/>
    </w:r>
  </w:p>
  <w:p w:rsidR="0086425A" w:rsidP="00412E53" w:rsidRDefault="0086425A" w14:paraId="235B5343"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964" w:rsidP="00412E53" w:rsidRDefault="00645964" w14:paraId="0F0F879C" w14:textId="77777777">
      <w:r>
        <w:separator/>
      </w:r>
    </w:p>
  </w:footnote>
  <w:footnote w:type="continuationSeparator" w:id="0">
    <w:p w:rsidR="00645964" w:rsidP="00412E53" w:rsidRDefault="00645964" w14:paraId="5785A98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13E1"/>
    <w:multiLevelType w:val="hybridMultilevel"/>
    <w:tmpl w:val="7256C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2A6D"/>
    <w:multiLevelType w:val="multilevel"/>
    <w:tmpl w:val="05DC081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8B07BB9"/>
    <w:multiLevelType w:val="multilevel"/>
    <w:tmpl w:val="4FF6207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105B25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530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480E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B479E6"/>
    <w:multiLevelType w:val="multilevel"/>
    <w:tmpl w:val="B138219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253109E3"/>
    <w:multiLevelType w:val="multilevel"/>
    <w:tmpl w:val="68A28916"/>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83A6D98"/>
    <w:multiLevelType w:val="multilevel"/>
    <w:tmpl w:val="D27EE9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2AB7B68"/>
    <w:multiLevelType w:val="multilevel"/>
    <w:tmpl w:val="171E4242"/>
    <w:lvl w:ilvl="0">
      <w:numFmt w:val="decimal"/>
      <w:lvlText w:val="%1.0"/>
      <w:lvlJc w:val="left"/>
      <w:pPr>
        <w:ind w:left="724" w:hanging="440"/>
      </w:pPr>
      <w:rPr>
        <w:rFonts w:hint="default"/>
      </w:rPr>
    </w:lvl>
    <w:lvl w:ilvl="1">
      <w:start w:val="1"/>
      <w:numFmt w:val="decimalZero"/>
      <w:lvlText w:val="%1.%2"/>
      <w:lvlJc w:val="left"/>
      <w:pPr>
        <w:ind w:left="1444" w:hanging="44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524" w:hanging="108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5324" w:hanging="144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7124" w:hanging="1800"/>
      </w:pPr>
      <w:rPr>
        <w:rFonts w:hint="default"/>
      </w:rPr>
    </w:lvl>
    <w:lvl w:ilvl="8">
      <w:start w:val="1"/>
      <w:numFmt w:val="decimal"/>
      <w:lvlText w:val="%1.%2.%3.%4.%5.%6.%7.%8.%9"/>
      <w:lvlJc w:val="left"/>
      <w:pPr>
        <w:ind w:left="8204" w:hanging="2160"/>
      </w:pPr>
      <w:rPr>
        <w:rFonts w:hint="default"/>
      </w:rPr>
    </w:lvl>
  </w:abstractNum>
  <w:abstractNum w:abstractNumId="10" w15:restartNumberingAfterBreak="0">
    <w:nsid w:val="3B10124E"/>
    <w:multiLevelType w:val="hybridMultilevel"/>
    <w:tmpl w:val="EA929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796FB5"/>
    <w:multiLevelType w:val="hybridMultilevel"/>
    <w:tmpl w:val="F0581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580F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FB40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8D47D7B"/>
    <w:multiLevelType w:val="multilevel"/>
    <w:tmpl w:val="3A3A3C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D401B61"/>
    <w:multiLevelType w:val="multilevel"/>
    <w:tmpl w:val="8CA407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9A24853"/>
    <w:multiLevelType w:val="hybridMultilevel"/>
    <w:tmpl w:val="DA0C937E"/>
    <w:lvl w:ilvl="0" w:tplc="33B05ECA">
      <w:start w:val="1"/>
      <w:numFmt w:val="decimal"/>
      <w:lvlText w:val="%1."/>
      <w:lvlJc w:val="left"/>
      <w:pPr>
        <w:ind w:left="720" w:hanging="360"/>
      </w:pPr>
      <w:rPr>
        <w:rFonts w:hint="default" w:asciiTheme="minorHAnsi" w:hAnsiTheme="minorHAnsi"/>
        <w:b w:val="0"/>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2D5A93"/>
    <w:multiLevelType w:val="hybridMultilevel"/>
    <w:tmpl w:val="87788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4E06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2"/>
  </w:num>
  <w:num w:numId="3">
    <w:abstractNumId w:val="1"/>
  </w:num>
  <w:num w:numId="4">
    <w:abstractNumId w:val="12"/>
  </w:num>
  <w:num w:numId="5">
    <w:abstractNumId w:val="7"/>
  </w:num>
  <w:num w:numId="6">
    <w:abstractNumId w:val="8"/>
  </w:num>
  <w:num w:numId="7">
    <w:abstractNumId w:val="15"/>
  </w:num>
  <w:num w:numId="8">
    <w:abstractNumId w:val="18"/>
  </w:num>
  <w:num w:numId="9">
    <w:abstractNumId w:val="13"/>
  </w:num>
  <w:num w:numId="10">
    <w:abstractNumId w:val="3"/>
  </w:num>
  <w:num w:numId="11">
    <w:abstractNumId w:val="5"/>
  </w:num>
  <w:num w:numId="12">
    <w:abstractNumId w:val="4"/>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9"/>
  </w:num>
  <w:num w:numId="16">
    <w:abstractNumId w:val="17"/>
  </w:num>
  <w:num w:numId="17">
    <w:abstractNumId w:val="16"/>
  </w:num>
  <w:num w:numId="18">
    <w:abstractNumId w:val="11"/>
  </w:num>
  <w:num w:numId="19">
    <w:abstractNumId w:val="10"/>
  </w:num>
  <w:num w:numId="20">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236"/>
  <w:attachedTemplate r:id="rId1"/>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21C"/>
    <w:rsid w:val="000163EE"/>
    <w:rsid w:val="00025C4E"/>
    <w:rsid w:val="00075CC1"/>
    <w:rsid w:val="000D5882"/>
    <w:rsid w:val="000E47D1"/>
    <w:rsid w:val="0011510D"/>
    <w:rsid w:val="00152BEF"/>
    <w:rsid w:val="001648FC"/>
    <w:rsid w:val="00177292"/>
    <w:rsid w:val="001D5CB2"/>
    <w:rsid w:val="00217015"/>
    <w:rsid w:val="002302D7"/>
    <w:rsid w:val="00235BDC"/>
    <w:rsid w:val="002445C1"/>
    <w:rsid w:val="00245B5F"/>
    <w:rsid w:val="003323B2"/>
    <w:rsid w:val="00344E16"/>
    <w:rsid w:val="00364E0F"/>
    <w:rsid w:val="003A4E8F"/>
    <w:rsid w:val="003F0E7A"/>
    <w:rsid w:val="00410F5A"/>
    <w:rsid w:val="00412E53"/>
    <w:rsid w:val="0041569D"/>
    <w:rsid w:val="00416D5D"/>
    <w:rsid w:val="004A5D9A"/>
    <w:rsid w:val="004B1805"/>
    <w:rsid w:val="004C7937"/>
    <w:rsid w:val="005201B4"/>
    <w:rsid w:val="00534F0E"/>
    <w:rsid w:val="005476A0"/>
    <w:rsid w:val="00566111"/>
    <w:rsid w:val="005836B9"/>
    <w:rsid w:val="005A4A75"/>
    <w:rsid w:val="005B70C1"/>
    <w:rsid w:val="005E0C8E"/>
    <w:rsid w:val="005F294E"/>
    <w:rsid w:val="00603961"/>
    <w:rsid w:val="00645964"/>
    <w:rsid w:val="0065458D"/>
    <w:rsid w:val="00654D1E"/>
    <w:rsid w:val="0066017E"/>
    <w:rsid w:val="00664AC9"/>
    <w:rsid w:val="0068071E"/>
    <w:rsid w:val="00685328"/>
    <w:rsid w:val="006911A3"/>
    <w:rsid w:val="006B2F74"/>
    <w:rsid w:val="006F4684"/>
    <w:rsid w:val="00700923"/>
    <w:rsid w:val="0072356A"/>
    <w:rsid w:val="007828C4"/>
    <w:rsid w:val="00782F60"/>
    <w:rsid w:val="00785171"/>
    <w:rsid w:val="007B2CED"/>
    <w:rsid w:val="00855EE0"/>
    <w:rsid w:val="00856D69"/>
    <w:rsid w:val="0086421C"/>
    <w:rsid w:val="0086425A"/>
    <w:rsid w:val="00894F2F"/>
    <w:rsid w:val="008A6FDD"/>
    <w:rsid w:val="008A7398"/>
    <w:rsid w:val="008C5C83"/>
    <w:rsid w:val="008F11AC"/>
    <w:rsid w:val="008F2E20"/>
    <w:rsid w:val="00904614"/>
    <w:rsid w:val="00905454"/>
    <w:rsid w:val="009121B1"/>
    <w:rsid w:val="00953202"/>
    <w:rsid w:val="00996AC4"/>
    <w:rsid w:val="009D467E"/>
    <w:rsid w:val="009E5E60"/>
    <w:rsid w:val="00A0463F"/>
    <w:rsid w:val="00A54F5B"/>
    <w:rsid w:val="00B0359C"/>
    <w:rsid w:val="00B40AC2"/>
    <w:rsid w:val="00B46F41"/>
    <w:rsid w:val="00B771F8"/>
    <w:rsid w:val="00BB32D4"/>
    <w:rsid w:val="00BB6C60"/>
    <w:rsid w:val="00BD014E"/>
    <w:rsid w:val="00BD788C"/>
    <w:rsid w:val="00BE68B7"/>
    <w:rsid w:val="00C235D3"/>
    <w:rsid w:val="00C548DD"/>
    <w:rsid w:val="00CB10A1"/>
    <w:rsid w:val="00CE236A"/>
    <w:rsid w:val="00DD6B2A"/>
    <w:rsid w:val="00DE7CB8"/>
    <w:rsid w:val="00E02DFB"/>
    <w:rsid w:val="00E0518A"/>
    <w:rsid w:val="00E063FD"/>
    <w:rsid w:val="00E23362"/>
    <w:rsid w:val="00E31F82"/>
    <w:rsid w:val="00E32DBD"/>
    <w:rsid w:val="00E408D3"/>
    <w:rsid w:val="00E7761B"/>
    <w:rsid w:val="00E95B77"/>
    <w:rsid w:val="00EA08C2"/>
    <w:rsid w:val="00EA664C"/>
    <w:rsid w:val="00ED06F8"/>
    <w:rsid w:val="00ED3047"/>
    <w:rsid w:val="00EE50CA"/>
    <w:rsid w:val="00EE595E"/>
    <w:rsid w:val="00EE7A24"/>
    <w:rsid w:val="00EF5647"/>
    <w:rsid w:val="00EF5801"/>
    <w:rsid w:val="00F234A1"/>
    <w:rsid w:val="00F53491"/>
    <w:rsid w:val="00F73821"/>
    <w:rsid w:val="00FC2584"/>
    <w:rsid w:val="0E8B68A3"/>
    <w:rsid w:val="2EF9EBFC"/>
    <w:rsid w:val="7234CE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3C9AE470"/>
  <w14:defaultImageDpi w14:val="300"/>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4"/>
        <w:szCs w:val="24"/>
        <w:lang w:val="en-AU"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style>
  <w:style w:type="paragraph" w:styleId="Heading1">
    <w:name w:val="heading 1"/>
    <w:basedOn w:val="Normal"/>
    <w:next w:val="Normal"/>
    <w:link w:val="Heading1Char"/>
    <w:autoRedefine/>
    <w:uiPriority w:val="9"/>
    <w:qFormat/>
    <w:rsid w:val="00E02DFB"/>
    <w:pPr>
      <w:keepNext/>
      <w:keepLines/>
      <w:pageBreakBefore/>
      <w:numPr>
        <w:numId w:val="5"/>
      </w:numPr>
      <w:spacing w:before="120" w:after="240" w:line="480" w:lineRule="auto"/>
      <w:outlineLvl w:val="0"/>
    </w:pPr>
    <w:rPr>
      <w:rFonts w:ascii="Times New Roman" w:hAnsi="Times New Roman" w:eastAsiaTheme="majorEastAsia" w:cstheme="majorBidi"/>
      <w:b/>
      <w:bCs/>
      <w:caps/>
      <w:sz w:val="28"/>
      <w:lang w:val="en-US"/>
    </w:rPr>
  </w:style>
  <w:style w:type="paragraph" w:styleId="Heading2">
    <w:name w:val="heading 2"/>
    <w:basedOn w:val="Normal"/>
    <w:next w:val="Normal"/>
    <w:link w:val="Heading2Char"/>
    <w:autoRedefine/>
    <w:uiPriority w:val="9"/>
    <w:unhideWhenUsed/>
    <w:qFormat/>
    <w:rsid w:val="002445C1"/>
    <w:pPr>
      <w:keepNext/>
      <w:keepLines/>
      <w:spacing w:before="120" w:after="240" w:line="360" w:lineRule="auto"/>
      <w:outlineLvl w:val="1"/>
    </w:pPr>
    <w:rPr>
      <w:rFonts w:ascii="Times New Roman" w:hAnsi="Times New Roman" w:eastAsiaTheme="majorEastAsia" w:cstheme="majorBidi"/>
      <w:b/>
      <w:bCs/>
      <w:sz w:val="26"/>
      <w:lang w:val="en-US"/>
    </w:rPr>
  </w:style>
  <w:style w:type="paragraph" w:styleId="Heading3">
    <w:name w:val="heading 3"/>
    <w:basedOn w:val="Normal"/>
    <w:next w:val="Normal"/>
    <w:link w:val="Heading3Char3"/>
    <w:autoRedefine/>
    <w:uiPriority w:val="9"/>
    <w:unhideWhenUsed/>
    <w:qFormat/>
    <w:rsid w:val="00EF5647"/>
    <w:pPr>
      <w:shd w:val="clear" w:color="auto" w:fill="FFFFFF"/>
      <w:spacing w:before="100" w:beforeAutospacing="1" w:after="100" w:afterAutospacing="1"/>
      <w:ind w:left="720" w:hanging="720"/>
      <w:outlineLvl w:val="2"/>
    </w:pPr>
    <w:rPr>
      <w:rFonts w:eastAsia="Times New Roman" w:cs="Times New Roman"/>
      <w:b/>
      <w:bCs/>
      <w:color w:val="000000"/>
      <w:sz w:val="28"/>
      <w:szCs w:val="28"/>
    </w:rPr>
  </w:style>
  <w:style w:type="paragraph" w:styleId="Heading4">
    <w:name w:val="heading 4"/>
    <w:basedOn w:val="Caption"/>
    <w:next w:val="Caption"/>
    <w:link w:val="Heading4Char3"/>
    <w:uiPriority w:val="9"/>
    <w:unhideWhenUsed/>
    <w:rsid w:val="00E02DFB"/>
    <w:pPr>
      <w:keepNext/>
      <w:keepLines/>
      <w:framePr w:vSpace="181" w:hSpace="181" w:wrap="around" w:hAnchor="text" w:vAnchor="text" w:y="1" w:anchorLock="1"/>
      <w:numPr>
        <w:ilvl w:val="3"/>
        <w:numId w:val="5"/>
      </w:numPr>
      <w:spacing w:before="120" w:after="120" w:line="360" w:lineRule="auto"/>
      <w:ind w:left="862" w:hanging="862"/>
      <w:outlineLvl w:val="3"/>
    </w:pPr>
    <w:rPr>
      <w:rFonts w:ascii="Times New Roman" w:hAnsi="Times New Roman" w:eastAsiaTheme="majorEastAsia" w:cstheme="majorBidi"/>
      <w:i/>
      <w:iCs/>
      <w:color w:val="auto"/>
      <w:sz w:val="22"/>
      <w:szCs w:val="22"/>
    </w:rPr>
  </w:style>
  <w:style w:type="paragraph" w:styleId="Heading5">
    <w:name w:val="heading 5"/>
    <w:basedOn w:val="Bibliography"/>
    <w:next w:val="Bibliography"/>
    <w:link w:val="Heading5Char3"/>
    <w:autoRedefine/>
    <w:uiPriority w:val="9"/>
    <w:unhideWhenUsed/>
    <w:rsid w:val="00E02DFB"/>
    <w:pPr>
      <w:keepNext/>
      <w:keepLines/>
      <w:numPr>
        <w:ilvl w:val="4"/>
        <w:numId w:val="5"/>
      </w:numPr>
      <w:spacing w:before="120" w:after="120" w:line="360" w:lineRule="auto"/>
      <w:ind w:left="1009" w:hanging="1009"/>
      <w:jc w:val="both"/>
      <w:outlineLvl w:val="4"/>
    </w:pPr>
    <w:rPr>
      <w:rFonts w:ascii="Times New Roman" w:hAnsi="Times New Roman" w:eastAsiaTheme="majorEastAsia" w:cstheme="majorBidi"/>
      <w:lang w:val="en-US"/>
    </w:rPr>
  </w:style>
  <w:style w:type="paragraph" w:styleId="Heading6">
    <w:name w:val="heading 6"/>
    <w:basedOn w:val="Normal"/>
    <w:next w:val="Normal"/>
    <w:link w:val="Heading6Char3"/>
    <w:uiPriority w:val="9"/>
    <w:semiHidden/>
    <w:unhideWhenUsed/>
    <w:rsid w:val="00E02DFB"/>
    <w:pPr>
      <w:keepNext/>
      <w:keepLines/>
      <w:numPr>
        <w:ilvl w:val="5"/>
        <w:numId w:val="5"/>
      </w:numPr>
      <w:spacing w:before="20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3"/>
    <w:uiPriority w:val="9"/>
    <w:semiHidden/>
    <w:unhideWhenUsed/>
    <w:qFormat/>
    <w:rsid w:val="00E02DFB"/>
    <w:pPr>
      <w:keepNext/>
      <w:keepLines/>
      <w:numPr>
        <w:ilvl w:val="6"/>
        <w:numId w:val="5"/>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3"/>
    <w:uiPriority w:val="9"/>
    <w:semiHidden/>
    <w:unhideWhenUsed/>
    <w:qFormat/>
    <w:rsid w:val="00E02DFB"/>
    <w:pPr>
      <w:keepNext/>
      <w:keepLines/>
      <w:numPr>
        <w:ilvl w:val="7"/>
        <w:numId w:val="5"/>
      </w:numPr>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3"/>
    <w:uiPriority w:val="9"/>
    <w:semiHidden/>
    <w:unhideWhenUsed/>
    <w:qFormat/>
    <w:rsid w:val="00E02DFB"/>
    <w:pPr>
      <w:keepNext/>
      <w:keepLines/>
      <w:numPr>
        <w:ilvl w:val="8"/>
        <w:numId w:val="5"/>
      </w:numPr>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aliases w:val="Chapter Title Page"/>
    <w:basedOn w:val="Normal"/>
    <w:next w:val="Normal"/>
    <w:link w:val="TitleChar"/>
    <w:autoRedefine/>
    <w:uiPriority w:val="10"/>
    <w:qFormat/>
    <w:rsid w:val="00A0463F"/>
    <w:pPr>
      <w:pBdr>
        <w:top w:val="single" w:color="auto" w:sz="8" w:space="1" w:shadow="1"/>
        <w:left w:val="single" w:color="auto" w:sz="8" w:space="4" w:shadow="1"/>
        <w:bottom w:val="single" w:color="auto" w:sz="8" w:space="4" w:shadow="1"/>
        <w:right w:val="single" w:color="auto" w:sz="8" w:space="4" w:shadow="1"/>
      </w:pBdr>
      <w:spacing w:before="100" w:beforeAutospacing="1" w:after="100" w:afterAutospacing="1" w:line="360" w:lineRule="auto"/>
      <w:jc w:val="center"/>
    </w:pPr>
    <w:rPr>
      <w:rFonts w:ascii="Times New Roman" w:hAnsi="Times New Roman" w:eastAsiaTheme="majorEastAsia" w:cstheme="majorBidi"/>
      <w:b/>
      <w:color w:val="31849B" w:themeColor="accent5" w:themeShade="BF"/>
      <w:spacing w:val="5"/>
      <w:kern w:val="28"/>
      <w:sz w:val="40"/>
      <w:szCs w:val="52"/>
      <w:lang w:val="en-US"/>
    </w:rPr>
  </w:style>
  <w:style w:type="character" w:styleId="TitleChar" w:customStyle="1">
    <w:name w:val="Title Char"/>
    <w:aliases w:val="Chapter Title Page Char"/>
    <w:basedOn w:val="DefaultParagraphFont"/>
    <w:link w:val="Title"/>
    <w:uiPriority w:val="10"/>
    <w:rsid w:val="00A0463F"/>
    <w:rPr>
      <w:rFonts w:ascii="Times New Roman" w:hAnsi="Times New Roman" w:eastAsiaTheme="majorEastAsia" w:cstheme="majorBidi"/>
      <w:b/>
      <w:color w:val="31849B" w:themeColor="accent5" w:themeShade="BF"/>
      <w:spacing w:val="5"/>
      <w:kern w:val="28"/>
      <w:sz w:val="40"/>
      <w:szCs w:val="52"/>
      <w:lang w:val="en-US"/>
    </w:rPr>
  </w:style>
  <w:style w:type="character" w:styleId="Heading1Char" w:customStyle="1">
    <w:name w:val="Heading 1 Char"/>
    <w:basedOn w:val="DefaultParagraphFont"/>
    <w:link w:val="Heading1"/>
    <w:uiPriority w:val="9"/>
    <w:rsid w:val="00E02DFB"/>
    <w:rPr>
      <w:rFonts w:ascii="Times New Roman" w:hAnsi="Times New Roman" w:eastAsiaTheme="majorEastAsia" w:cstheme="majorBidi"/>
      <w:b/>
      <w:bCs/>
      <w:caps/>
      <w:sz w:val="28"/>
      <w:lang w:val="en-US"/>
    </w:rPr>
  </w:style>
  <w:style w:type="character" w:styleId="Heading2Char" w:customStyle="1">
    <w:name w:val="Heading 2 Char"/>
    <w:basedOn w:val="DefaultParagraphFont"/>
    <w:link w:val="Heading2"/>
    <w:uiPriority w:val="9"/>
    <w:rsid w:val="002445C1"/>
    <w:rPr>
      <w:rFonts w:ascii="Times New Roman" w:hAnsi="Times New Roman" w:eastAsiaTheme="majorEastAsia" w:cstheme="majorBidi"/>
      <w:b/>
      <w:bCs/>
      <w:sz w:val="26"/>
      <w:lang w:val="en-US"/>
    </w:rPr>
  </w:style>
  <w:style w:type="paragraph" w:styleId="NoSpacing">
    <w:name w:val="No Spacing"/>
    <w:aliases w:val="Text body"/>
    <w:basedOn w:val="BodyText"/>
    <w:next w:val="BodyText"/>
    <w:autoRedefine/>
    <w:uiPriority w:val="1"/>
    <w:qFormat/>
    <w:rsid w:val="00ED3047"/>
    <w:pPr>
      <w:spacing w:before="120" w:after="240" w:line="480" w:lineRule="auto"/>
      <w:ind w:firstLine="567"/>
      <w:jc w:val="both"/>
    </w:pPr>
    <w:rPr>
      <w:rFonts w:ascii="Times New Roman" w:hAnsi="Times New Roman"/>
      <w:lang w:val="en-US"/>
    </w:rPr>
  </w:style>
  <w:style w:type="character" w:styleId="Heading3Char" w:customStyle="1">
    <w:name w:val="Heading 3 Char"/>
    <w:basedOn w:val="DefaultParagraphFont"/>
    <w:uiPriority w:val="9"/>
    <w:rsid w:val="00A0463F"/>
    <w:rPr>
      <w:rFonts w:asciiTheme="majorHAnsi" w:hAnsiTheme="majorHAnsi" w:eastAsiaTheme="majorEastAsia" w:cstheme="majorBidi"/>
      <w:b/>
      <w:bCs/>
      <w:color w:val="4F81BD" w:themeColor="accent1"/>
    </w:rPr>
  </w:style>
  <w:style w:type="character" w:styleId="Heading4Char" w:customStyle="1">
    <w:name w:val="Heading 4 Char"/>
    <w:basedOn w:val="DefaultParagraphFont"/>
    <w:uiPriority w:val="9"/>
    <w:semiHidden/>
    <w:rsid w:val="00A046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uiPriority w:val="9"/>
    <w:semiHidden/>
    <w:rsid w:val="00A046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uiPriority w:val="9"/>
    <w:semiHidden/>
    <w:rsid w:val="00A046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uiPriority w:val="9"/>
    <w:semiHidden/>
    <w:rsid w:val="00A046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uiPriority w:val="9"/>
    <w:semiHidden/>
    <w:rsid w:val="00A0463F"/>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uiPriority w:val="9"/>
    <w:semiHidden/>
    <w:rsid w:val="00A0463F"/>
    <w:rPr>
      <w:rFonts w:asciiTheme="majorHAnsi" w:hAnsiTheme="majorHAnsi" w:eastAsiaTheme="majorEastAsia" w:cstheme="majorBidi"/>
      <w:i/>
      <w:iCs/>
      <w:color w:val="404040" w:themeColor="text1" w:themeTint="BF"/>
      <w:sz w:val="20"/>
      <w:szCs w:val="20"/>
    </w:rPr>
  </w:style>
  <w:style w:type="character" w:styleId="Heading3Char1" w:customStyle="1">
    <w:name w:val="Heading 3 Char1"/>
    <w:basedOn w:val="DefaultParagraphFont"/>
    <w:uiPriority w:val="9"/>
    <w:semiHidden/>
    <w:rsid w:val="00A0463F"/>
    <w:rPr>
      <w:rFonts w:asciiTheme="majorHAnsi" w:hAnsiTheme="majorHAnsi" w:eastAsiaTheme="majorEastAsia" w:cstheme="majorBidi"/>
      <w:b/>
      <w:bCs/>
      <w:color w:val="4F81BD" w:themeColor="accent1"/>
    </w:rPr>
  </w:style>
  <w:style w:type="character" w:styleId="Heading4Char1" w:customStyle="1">
    <w:name w:val="Heading 4 Char1"/>
    <w:basedOn w:val="DefaultParagraphFont"/>
    <w:uiPriority w:val="9"/>
    <w:semiHidden/>
    <w:rsid w:val="00A0463F"/>
    <w:rPr>
      <w:rFonts w:asciiTheme="majorHAnsi" w:hAnsiTheme="majorHAnsi" w:eastAsiaTheme="majorEastAsia" w:cstheme="majorBidi"/>
      <w:b/>
      <w:bCs/>
      <w:i/>
      <w:iCs/>
      <w:color w:val="4F81BD" w:themeColor="accent1"/>
    </w:rPr>
  </w:style>
  <w:style w:type="character" w:styleId="Heading5Char1" w:customStyle="1">
    <w:name w:val="Heading 5 Char1"/>
    <w:basedOn w:val="DefaultParagraphFont"/>
    <w:uiPriority w:val="9"/>
    <w:semiHidden/>
    <w:rsid w:val="00A0463F"/>
    <w:rPr>
      <w:rFonts w:asciiTheme="majorHAnsi" w:hAnsiTheme="majorHAnsi" w:eastAsiaTheme="majorEastAsia" w:cstheme="majorBidi"/>
      <w:color w:val="243F60" w:themeColor="accent1" w:themeShade="7F"/>
    </w:rPr>
  </w:style>
  <w:style w:type="character" w:styleId="Heading6Char1" w:customStyle="1">
    <w:name w:val="Heading 6 Char1"/>
    <w:basedOn w:val="DefaultParagraphFont"/>
    <w:uiPriority w:val="9"/>
    <w:semiHidden/>
    <w:rsid w:val="00A0463F"/>
    <w:rPr>
      <w:rFonts w:asciiTheme="majorHAnsi" w:hAnsiTheme="majorHAnsi" w:eastAsiaTheme="majorEastAsia" w:cstheme="majorBidi"/>
      <w:i/>
      <w:iCs/>
      <w:color w:val="243F60" w:themeColor="accent1" w:themeShade="7F"/>
    </w:rPr>
  </w:style>
  <w:style w:type="character" w:styleId="Heading7Char1" w:customStyle="1">
    <w:name w:val="Heading 7 Char1"/>
    <w:basedOn w:val="DefaultParagraphFont"/>
    <w:uiPriority w:val="9"/>
    <w:semiHidden/>
    <w:rsid w:val="00A0463F"/>
    <w:rPr>
      <w:rFonts w:asciiTheme="majorHAnsi" w:hAnsiTheme="majorHAnsi" w:eastAsiaTheme="majorEastAsia" w:cstheme="majorBidi"/>
      <w:i/>
      <w:iCs/>
      <w:color w:val="404040" w:themeColor="text1" w:themeTint="BF"/>
    </w:rPr>
  </w:style>
  <w:style w:type="character" w:styleId="Heading8Char1" w:customStyle="1">
    <w:name w:val="Heading 8 Char1"/>
    <w:basedOn w:val="DefaultParagraphFont"/>
    <w:uiPriority w:val="9"/>
    <w:semiHidden/>
    <w:rsid w:val="00A0463F"/>
    <w:rPr>
      <w:rFonts w:asciiTheme="majorHAnsi" w:hAnsiTheme="majorHAnsi" w:eastAsiaTheme="majorEastAsia" w:cstheme="majorBidi"/>
      <w:color w:val="404040" w:themeColor="text1" w:themeTint="BF"/>
      <w:sz w:val="20"/>
      <w:szCs w:val="20"/>
    </w:rPr>
  </w:style>
  <w:style w:type="character" w:styleId="Heading9Char1" w:customStyle="1">
    <w:name w:val="Heading 9 Char1"/>
    <w:basedOn w:val="DefaultParagraphFont"/>
    <w:uiPriority w:val="9"/>
    <w:semiHidden/>
    <w:rsid w:val="00A0463F"/>
    <w:rPr>
      <w:rFonts w:asciiTheme="majorHAnsi" w:hAnsiTheme="majorHAnsi" w:eastAsiaTheme="majorEastAsia" w:cstheme="majorBidi"/>
      <w:i/>
      <w:iCs/>
      <w:color w:val="404040" w:themeColor="text1" w:themeTint="BF"/>
      <w:sz w:val="20"/>
      <w:szCs w:val="20"/>
    </w:rPr>
  </w:style>
  <w:style w:type="character" w:styleId="Heading3Char2" w:customStyle="1">
    <w:name w:val="Heading 3 Char2"/>
    <w:basedOn w:val="DefaultParagraphFont"/>
    <w:uiPriority w:val="9"/>
    <w:semiHidden/>
    <w:rsid w:val="00A0463F"/>
    <w:rPr>
      <w:rFonts w:asciiTheme="majorHAnsi" w:hAnsiTheme="majorHAnsi" w:eastAsiaTheme="majorEastAsia" w:cstheme="majorBidi"/>
      <w:b/>
      <w:bCs/>
      <w:color w:val="4F81BD" w:themeColor="accent1"/>
    </w:rPr>
  </w:style>
  <w:style w:type="character" w:styleId="Heading4Char2" w:customStyle="1">
    <w:name w:val="Heading 4 Char2"/>
    <w:basedOn w:val="DefaultParagraphFont"/>
    <w:uiPriority w:val="9"/>
    <w:semiHidden/>
    <w:rsid w:val="00A0463F"/>
    <w:rPr>
      <w:rFonts w:asciiTheme="majorHAnsi" w:hAnsiTheme="majorHAnsi" w:eastAsiaTheme="majorEastAsia" w:cstheme="majorBidi"/>
      <w:b/>
      <w:bCs/>
      <w:i/>
      <w:iCs/>
      <w:color w:val="4F81BD" w:themeColor="accent1"/>
    </w:rPr>
  </w:style>
  <w:style w:type="character" w:styleId="Heading5Char2" w:customStyle="1">
    <w:name w:val="Heading 5 Char2"/>
    <w:basedOn w:val="DefaultParagraphFont"/>
    <w:uiPriority w:val="9"/>
    <w:semiHidden/>
    <w:rsid w:val="00A0463F"/>
    <w:rPr>
      <w:rFonts w:asciiTheme="majorHAnsi" w:hAnsiTheme="majorHAnsi" w:eastAsiaTheme="majorEastAsia" w:cstheme="majorBidi"/>
      <w:color w:val="243F60" w:themeColor="accent1" w:themeShade="7F"/>
    </w:rPr>
  </w:style>
  <w:style w:type="character" w:styleId="Heading6Char2" w:customStyle="1">
    <w:name w:val="Heading 6 Char2"/>
    <w:basedOn w:val="DefaultParagraphFont"/>
    <w:uiPriority w:val="9"/>
    <w:semiHidden/>
    <w:rsid w:val="00A0463F"/>
    <w:rPr>
      <w:rFonts w:asciiTheme="majorHAnsi" w:hAnsiTheme="majorHAnsi" w:eastAsiaTheme="majorEastAsia" w:cstheme="majorBidi"/>
      <w:i/>
      <w:iCs/>
      <w:color w:val="243F60" w:themeColor="accent1" w:themeShade="7F"/>
    </w:rPr>
  </w:style>
  <w:style w:type="character" w:styleId="Heading7Char2" w:customStyle="1">
    <w:name w:val="Heading 7 Char2"/>
    <w:basedOn w:val="DefaultParagraphFont"/>
    <w:uiPriority w:val="9"/>
    <w:semiHidden/>
    <w:rsid w:val="00A0463F"/>
    <w:rPr>
      <w:rFonts w:asciiTheme="majorHAnsi" w:hAnsiTheme="majorHAnsi" w:eastAsiaTheme="majorEastAsia" w:cstheme="majorBidi"/>
      <w:i/>
      <w:iCs/>
      <w:color w:val="404040" w:themeColor="text1" w:themeTint="BF"/>
    </w:rPr>
  </w:style>
  <w:style w:type="character" w:styleId="Heading8Char2" w:customStyle="1">
    <w:name w:val="Heading 8 Char2"/>
    <w:basedOn w:val="DefaultParagraphFont"/>
    <w:uiPriority w:val="9"/>
    <w:semiHidden/>
    <w:rsid w:val="00A0463F"/>
    <w:rPr>
      <w:rFonts w:asciiTheme="majorHAnsi" w:hAnsiTheme="majorHAnsi" w:eastAsiaTheme="majorEastAsia" w:cstheme="majorBidi"/>
      <w:color w:val="404040" w:themeColor="text1" w:themeTint="BF"/>
      <w:sz w:val="20"/>
      <w:szCs w:val="20"/>
    </w:rPr>
  </w:style>
  <w:style w:type="character" w:styleId="Heading9Char2" w:customStyle="1">
    <w:name w:val="Heading 9 Char2"/>
    <w:basedOn w:val="DefaultParagraphFont"/>
    <w:uiPriority w:val="9"/>
    <w:semiHidden/>
    <w:rsid w:val="00A0463F"/>
    <w:rPr>
      <w:rFonts w:asciiTheme="majorHAnsi" w:hAnsiTheme="majorHAnsi" w:eastAsiaTheme="majorEastAsia" w:cstheme="majorBidi"/>
      <w:i/>
      <w:iCs/>
      <w:color w:val="404040" w:themeColor="text1" w:themeTint="BF"/>
      <w:sz w:val="20"/>
      <w:szCs w:val="20"/>
    </w:rPr>
  </w:style>
  <w:style w:type="character" w:styleId="Heading3Char3" w:customStyle="1">
    <w:name w:val="Heading 3 Char3"/>
    <w:basedOn w:val="DefaultParagraphFont"/>
    <w:link w:val="Heading3"/>
    <w:uiPriority w:val="9"/>
    <w:rsid w:val="00EF5647"/>
    <w:rPr>
      <w:rFonts w:eastAsia="Times New Roman" w:cs="Times New Roman"/>
      <w:b/>
      <w:bCs/>
      <w:color w:val="000000"/>
      <w:sz w:val="28"/>
      <w:szCs w:val="28"/>
      <w:shd w:val="clear" w:color="auto" w:fill="FFFFFF"/>
    </w:rPr>
  </w:style>
  <w:style w:type="character" w:styleId="Heading4Char3" w:customStyle="1">
    <w:name w:val="Heading 4 Char3"/>
    <w:basedOn w:val="DefaultParagraphFont"/>
    <w:link w:val="Heading4"/>
    <w:uiPriority w:val="9"/>
    <w:rsid w:val="00E02DFB"/>
    <w:rPr>
      <w:rFonts w:ascii="Times New Roman" w:hAnsi="Times New Roman" w:eastAsiaTheme="majorEastAsia" w:cstheme="majorBidi"/>
      <w:b/>
      <w:bCs/>
      <w:i/>
      <w:iCs/>
      <w:sz w:val="22"/>
      <w:szCs w:val="22"/>
    </w:rPr>
  </w:style>
  <w:style w:type="character" w:styleId="Heading5Char3" w:customStyle="1">
    <w:name w:val="Heading 5 Char3"/>
    <w:basedOn w:val="DefaultParagraphFont"/>
    <w:link w:val="Heading5"/>
    <w:uiPriority w:val="9"/>
    <w:rsid w:val="00E02DFB"/>
    <w:rPr>
      <w:rFonts w:ascii="Times New Roman" w:hAnsi="Times New Roman" w:eastAsiaTheme="majorEastAsia" w:cstheme="majorBidi"/>
      <w:lang w:val="en-US"/>
    </w:rPr>
  </w:style>
  <w:style w:type="character" w:styleId="Heading6Char3" w:customStyle="1">
    <w:name w:val="Heading 6 Char3"/>
    <w:basedOn w:val="DefaultParagraphFont"/>
    <w:link w:val="Heading6"/>
    <w:uiPriority w:val="9"/>
    <w:semiHidden/>
    <w:rsid w:val="00E02DFB"/>
    <w:rPr>
      <w:rFonts w:asciiTheme="majorHAnsi" w:hAnsiTheme="majorHAnsi" w:eastAsiaTheme="majorEastAsia" w:cstheme="majorBidi"/>
      <w:i/>
      <w:iCs/>
      <w:color w:val="243F60" w:themeColor="accent1" w:themeShade="7F"/>
    </w:rPr>
  </w:style>
  <w:style w:type="character" w:styleId="Heading7Char3" w:customStyle="1">
    <w:name w:val="Heading 7 Char3"/>
    <w:basedOn w:val="DefaultParagraphFont"/>
    <w:link w:val="Heading7"/>
    <w:uiPriority w:val="9"/>
    <w:semiHidden/>
    <w:rsid w:val="00E02DFB"/>
    <w:rPr>
      <w:rFonts w:asciiTheme="majorHAnsi" w:hAnsiTheme="majorHAnsi" w:eastAsiaTheme="majorEastAsia" w:cstheme="majorBidi"/>
      <w:i/>
      <w:iCs/>
      <w:color w:val="404040" w:themeColor="text1" w:themeTint="BF"/>
    </w:rPr>
  </w:style>
  <w:style w:type="character" w:styleId="Heading8Char3" w:customStyle="1">
    <w:name w:val="Heading 8 Char3"/>
    <w:basedOn w:val="DefaultParagraphFont"/>
    <w:link w:val="Heading8"/>
    <w:uiPriority w:val="9"/>
    <w:semiHidden/>
    <w:rsid w:val="00E02DFB"/>
    <w:rPr>
      <w:rFonts w:asciiTheme="majorHAnsi" w:hAnsiTheme="majorHAnsi" w:eastAsiaTheme="majorEastAsia" w:cstheme="majorBidi"/>
      <w:color w:val="404040" w:themeColor="text1" w:themeTint="BF"/>
      <w:sz w:val="20"/>
      <w:szCs w:val="20"/>
    </w:rPr>
  </w:style>
  <w:style w:type="character" w:styleId="Heading9Char3" w:customStyle="1">
    <w:name w:val="Heading 9 Char3"/>
    <w:basedOn w:val="DefaultParagraphFont"/>
    <w:link w:val="Heading9"/>
    <w:uiPriority w:val="9"/>
    <w:semiHidden/>
    <w:rsid w:val="00E02DFB"/>
    <w:rPr>
      <w:rFonts w:asciiTheme="majorHAnsi" w:hAnsiTheme="majorHAnsi" w:eastAsiaTheme="majorEastAsia" w:cstheme="majorBidi"/>
      <w:i/>
      <w:iCs/>
      <w:color w:val="404040" w:themeColor="text1" w:themeTint="BF"/>
      <w:sz w:val="20"/>
      <w:szCs w:val="20"/>
    </w:rPr>
  </w:style>
  <w:style w:type="paragraph" w:styleId="Subtitle">
    <w:name w:val="Subtitle"/>
    <w:aliases w:val="subheading"/>
    <w:basedOn w:val="Normal"/>
    <w:next w:val="Normal"/>
    <w:link w:val="SubtitleChar"/>
    <w:autoRedefine/>
    <w:uiPriority w:val="11"/>
    <w:qFormat/>
    <w:rsid w:val="00E7761B"/>
    <w:pPr>
      <w:numPr>
        <w:ilvl w:val="1"/>
      </w:numPr>
      <w:spacing w:before="120" w:after="120" w:line="480" w:lineRule="auto"/>
    </w:pPr>
    <w:rPr>
      <w:rFonts w:ascii="Times New Roman" w:hAnsi="Times New Roman" w:eastAsiaTheme="majorEastAsia" w:cstheme="majorBidi"/>
      <w:i/>
      <w:iCs/>
      <w:u w:val="single"/>
      <w:lang w:val="en-US"/>
    </w:rPr>
  </w:style>
  <w:style w:type="paragraph" w:styleId="BodyText">
    <w:name w:val="Body Text"/>
    <w:basedOn w:val="Normal"/>
    <w:link w:val="BodyTextChar"/>
    <w:uiPriority w:val="99"/>
    <w:semiHidden/>
    <w:unhideWhenUsed/>
    <w:rsid w:val="0041569D"/>
    <w:pPr>
      <w:spacing w:after="120"/>
    </w:pPr>
  </w:style>
  <w:style w:type="character" w:styleId="BodyTextChar" w:customStyle="1">
    <w:name w:val="Body Text Char"/>
    <w:basedOn w:val="DefaultParagraphFont"/>
    <w:link w:val="BodyText"/>
    <w:uiPriority w:val="99"/>
    <w:semiHidden/>
    <w:rsid w:val="0041569D"/>
  </w:style>
  <w:style w:type="character" w:styleId="SubtitleChar" w:customStyle="1">
    <w:name w:val="Subtitle Char"/>
    <w:aliases w:val="subheading Char"/>
    <w:basedOn w:val="DefaultParagraphFont"/>
    <w:link w:val="Subtitle"/>
    <w:uiPriority w:val="11"/>
    <w:rsid w:val="00E7761B"/>
    <w:rPr>
      <w:rFonts w:ascii="Times New Roman" w:hAnsi="Times New Roman" w:eastAsiaTheme="majorEastAsia" w:cstheme="majorBidi"/>
      <w:i/>
      <w:iCs/>
      <w:u w:val="single"/>
      <w:lang w:val="en-US"/>
    </w:rPr>
  </w:style>
  <w:style w:type="paragraph" w:styleId="EndNoteBibliography" w:customStyle="1">
    <w:name w:val="EndNote Bibliography"/>
    <w:basedOn w:val="Normal"/>
    <w:link w:val="EndNoteBibliographyChar"/>
    <w:autoRedefine/>
    <w:qFormat/>
    <w:rsid w:val="00E02DFB"/>
    <w:pPr>
      <w:tabs>
        <w:tab w:val="left" w:pos="709"/>
      </w:tabs>
      <w:suppressAutoHyphens/>
      <w:spacing w:before="120" w:after="120" w:line="360" w:lineRule="auto"/>
      <w:ind w:left="709" w:hanging="709"/>
      <w:jc w:val="both"/>
    </w:pPr>
    <w:rPr>
      <w:rFonts w:ascii="Times New Roman" w:hAnsi="Times New Roman" w:eastAsia="Liberation Serif" w:cs="Liberation Serif"/>
      <w:noProof/>
      <w:color w:val="00000A"/>
      <w:lang w:eastAsia="zh-CN" w:bidi="hi-IN"/>
    </w:rPr>
  </w:style>
  <w:style w:type="paragraph" w:styleId="Caption">
    <w:name w:val="caption"/>
    <w:basedOn w:val="Normal"/>
    <w:next w:val="Normal"/>
    <w:uiPriority w:val="35"/>
    <w:semiHidden/>
    <w:unhideWhenUsed/>
    <w:qFormat/>
    <w:rsid w:val="00E7761B"/>
    <w:pPr>
      <w:spacing w:after="200"/>
    </w:pPr>
    <w:rPr>
      <w:b/>
      <w:bCs/>
      <w:color w:val="4F81BD" w:themeColor="accent1"/>
      <w:sz w:val="18"/>
      <w:szCs w:val="18"/>
    </w:rPr>
  </w:style>
  <w:style w:type="character" w:styleId="EndNoteBibliographyChar" w:customStyle="1">
    <w:name w:val="EndNote Bibliography Char"/>
    <w:basedOn w:val="DefaultParagraphFont"/>
    <w:link w:val="EndNoteBibliography"/>
    <w:rsid w:val="00E02DFB"/>
    <w:rPr>
      <w:rFonts w:ascii="Times New Roman" w:hAnsi="Times New Roman" w:eastAsia="Liberation Serif" w:cs="Liberation Serif"/>
      <w:noProof/>
      <w:color w:val="00000A"/>
      <w:lang w:eastAsia="zh-CN" w:bidi="hi-IN"/>
    </w:rPr>
  </w:style>
  <w:style w:type="paragraph" w:styleId="Bibliography">
    <w:name w:val="Bibliography"/>
    <w:basedOn w:val="Normal"/>
    <w:next w:val="Normal"/>
    <w:uiPriority w:val="37"/>
    <w:semiHidden/>
    <w:unhideWhenUsed/>
    <w:rsid w:val="00855EE0"/>
  </w:style>
  <w:style w:type="paragraph" w:styleId="Figurecaption" w:customStyle="1">
    <w:name w:val="Figure caption"/>
    <w:basedOn w:val="Caption"/>
    <w:autoRedefine/>
    <w:qFormat/>
    <w:rsid w:val="0086421C"/>
    <w:pPr>
      <w:spacing w:before="120" w:after="120" w:line="360" w:lineRule="auto"/>
    </w:pPr>
    <w:rPr>
      <w:rFonts w:ascii="Times New Roman" w:hAnsi="Times New Roman"/>
      <w:i/>
      <w:color w:val="auto"/>
      <w:sz w:val="22"/>
    </w:rPr>
  </w:style>
  <w:style w:type="paragraph" w:styleId="NormalWeb">
    <w:name w:val="Normal (Web)"/>
    <w:basedOn w:val="Normal"/>
    <w:uiPriority w:val="99"/>
    <w:unhideWhenUsed/>
    <w:rsid w:val="0086421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6421C"/>
    <w:rPr>
      <w:rFonts w:ascii="Lucida Grande" w:hAnsi="Lucida Grande"/>
      <w:sz w:val="18"/>
      <w:szCs w:val="18"/>
    </w:rPr>
  </w:style>
  <w:style w:type="character" w:styleId="BalloonTextChar" w:customStyle="1">
    <w:name w:val="Balloon Text Char"/>
    <w:basedOn w:val="DefaultParagraphFont"/>
    <w:link w:val="BalloonText"/>
    <w:uiPriority w:val="99"/>
    <w:semiHidden/>
    <w:rsid w:val="0086421C"/>
    <w:rPr>
      <w:rFonts w:ascii="Lucida Grande" w:hAnsi="Lucida Grande"/>
      <w:sz w:val="18"/>
      <w:szCs w:val="18"/>
    </w:rPr>
  </w:style>
  <w:style w:type="character" w:styleId="apple-converted-space" w:customStyle="1">
    <w:name w:val="apple-converted-space"/>
    <w:basedOn w:val="DefaultParagraphFont"/>
    <w:rsid w:val="0086421C"/>
  </w:style>
  <w:style w:type="character" w:styleId="Hyperlink">
    <w:name w:val="Hyperlink"/>
    <w:basedOn w:val="DefaultParagraphFont"/>
    <w:uiPriority w:val="99"/>
    <w:unhideWhenUsed/>
    <w:rsid w:val="0086421C"/>
    <w:rPr>
      <w:color w:val="0000FF"/>
      <w:u w:val="single"/>
    </w:rPr>
  </w:style>
  <w:style w:type="paragraph" w:styleId="HTMLPreformatted">
    <w:name w:val="HTML Preformatted"/>
    <w:basedOn w:val="Normal"/>
    <w:link w:val="HTMLPreformattedChar"/>
    <w:uiPriority w:val="99"/>
    <w:semiHidden/>
    <w:unhideWhenUsed/>
    <w:rsid w:val="0086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styleId="HTMLPreformattedChar" w:customStyle="1">
    <w:name w:val="HTML Preformatted Char"/>
    <w:basedOn w:val="DefaultParagraphFont"/>
    <w:link w:val="HTMLPreformatted"/>
    <w:uiPriority w:val="99"/>
    <w:semiHidden/>
    <w:rsid w:val="0086421C"/>
    <w:rPr>
      <w:rFonts w:ascii="Courier" w:hAnsi="Courier" w:cs="Courier"/>
      <w:sz w:val="20"/>
      <w:szCs w:val="20"/>
    </w:rPr>
  </w:style>
  <w:style w:type="paragraph" w:styleId="Footer">
    <w:name w:val="footer"/>
    <w:basedOn w:val="Normal"/>
    <w:link w:val="FooterChar"/>
    <w:uiPriority w:val="99"/>
    <w:unhideWhenUsed/>
    <w:rsid w:val="00412E53"/>
    <w:pPr>
      <w:tabs>
        <w:tab w:val="center" w:pos="4320"/>
        <w:tab w:val="right" w:pos="8640"/>
      </w:tabs>
    </w:pPr>
  </w:style>
  <w:style w:type="character" w:styleId="FooterChar" w:customStyle="1">
    <w:name w:val="Footer Char"/>
    <w:basedOn w:val="DefaultParagraphFont"/>
    <w:link w:val="Footer"/>
    <w:uiPriority w:val="99"/>
    <w:rsid w:val="00412E53"/>
  </w:style>
  <w:style w:type="character" w:styleId="PageNumber">
    <w:name w:val="page number"/>
    <w:basedOn w:val="DefaultParagraphFont"/>
    <w:uiPriority w:val="99"/>
    <w:semiHidden/>
    <w:unhideWhenUsed/>
    <w:rsid w:val="00412E53"/>
  </w:style>
  <w:style w:type="character" w:styleId="HTMLCode">
    <w:name w:val="HTML Code"/>
    <w:basedOn w:val="DefaultParagraphFont"/>
    <w:uiPriority w:val="99"/>
    <w:semiHidden/>
    <w:unhideWhenUsed/>
    <w:rsid w:val="00EF5647"/>
    <w:rPr>
      <w:rFonts w:ascii="Courier" w:hAnsi="Courier" w:cs="Courier" w:eastAsiaTheme="minorEastAsia"/>
      <w:sz w:val="20"/>
      <w:szCs w:val="20"/>
    </w:rPr>
  </w:style>
  <w:style w:type="paragraph" w:styleId="DocumentMap">
    <w:name w:val="Document Map"/>
    <w:basedOn w:val="Normal"/>
    <w:link w:val="DocumentMapChar"/>
    <w:uiPriority w:val="99"/>
    <w:semiHidden/>
    <w:unhideWhenUsed/>
    <w:rsid w:val="005A4A75"/>
    <w:rPr>
      <w:rFonts w:ascii="Times New Roman" w:hAnsi="Times New Roman" w:cs="Times New Roman"/>
    </w:rPr>
  </w:style>
  <w:style w:type="character" w:styleId="DocumentMapChar" w:customStyle="1">
    <w:name w:val="Document Map Char"/>
    <w:basedOn w:val="DefaultParagraphFont"/>
    <w:link w:val="DocumentMap"/>
    <w:uiPriority w:val="99"/>
    <w:semiHidden/>
    <w:rsid w:val="005A4A75"/>
    <w:rPr>
      <w:rFonts w:ascii="Times New Roman" w:hAnsi="Times New Roman" w:cs="Times New Roman"/>
    </w:rPr>
  </w:style>
  <w:style w:type="character" w:styleId="FollowedHyperlink">
    <w:name w:val="FollowedHyperlink"/>
    <w:basedOn w:val="DefaultParagraphFont"/>
    <w:uiPriority w:val="99"/>
    <w:semiHidden/>
    <w:unhideWhenUsed/>
    <w:rsid w:val="00904614"/>
    <w:rPr>
      <w:color w:val="800080" w:themeColor="followedHyperlink"/>
      <w:u w:val="single"/>
    </w:rPr>
  </w:style>
  <w:style w:type="paragraph" w:styleId="FootnoteText">
    <w:name w:val="footnote text"/>
    <w:basedOn w:val="Normal"/>
    <w:link w:val="FootnoteTextChar"/>
    <w:uiPriority w:val="99"/>
    <w:unhideWhenUsed/>
    <w:rsid w:val="00904614"/>
  </w:style>
  <w:style w:type="character" w:styleId="FootnoteTextChar" w:customStyle="1">
    <w:name w:val="Footnote Text Char"/>
    <w:basedOn w:val="DefaultParagraphFont"/>
    <w:link w:val="FootnoteText"/>
    <w:uiPriority w:val="99"/>
    <w:rsid w:val="00904614"/>
  </w:style>
  <w:style w:type="character" w:styleId="FootnoteReference">
    <w:name w:val="footnote reference"/>
    <w:basedOn w:val="DefaultParagraphFont"/>
    <w:uiPriority w:val="99"/>
    <w:unhideWhenUsed/>
    <w:rsid w:val="00904614"/>
    <w:rPr>
      <w:vertAlign w:val="superscript"/>
    </w:rPr>
  </w:style>
  <w:style w:type="character" w:styleId="command" w:customStyle="1">
    <w:name w:val="command"/>
    <w:basedOn w:val="DefaultParagraphFont"/>
    <w:uiPriority w:val="1"/>
    <w:qFormat/>
    <w:rsid w:val="001D5CB2"/>
    <w:rPr>
      <w:rFonts w:ascii="Consolas" w:hAnsi="Consolas"/>
      <w:b/>
      <w:color w:val="0432FF"/>
      <w:sz w:val="16"/>
    </w:rPr>
  </w:style>
  <w:style w:type="paragraph" w:styleId="codeparagraph" w:customStyle="1">
    <w:name w:val="code_paragraph"/>
    <w:basedOn w:val="Normal"/>
    <w:autoRedefine/>
    <w:qFormat/>
    <w:rsid w:val="00C235D3"/>
    <w:pPr>
      <w:spacing w:before="120" w:after="240"/>
      <w:ind w:left="284" w:right="113"/>
      <w:contextualSpacing/>
    </w:pPr>
    <w:rPr>
      <w:rFonts w:ascii="Consolas" w:hAnsi="Consolas"/>
      <w:b/>
      <w:sz w:val="20"/>
      <w:szCs w:val="20"/>
    </w:rPr>
  </w:style>
  <w:style w:type="character" w:styleId="code" w:customStyle="1">
    <w:name w:val="code"/>
    <w:basedOn w:val="DefaultParagraphFont"/>
    <w:uiPriority w:val="1"/>
    <w:qFormat/>
    <w:rsid w:val="004A5D9A"/>
    <w:rPr>
      <w:rFonts w:ascii="Consolas" w:hAnsi="Consolas"/>
      <w:b/>
      <w:bCs/>
      <w:i w:val="0"/>
      <w:iCs w:val="0"/>
      <w:sz w:val="20"/>
    </w:rPr>
  </w:style>
  <w:style w:type="paragraph" w:styleId="ListParagraph">
    <w:name w:val="List Paragraph"/>
    <w:basedOn w:val="Normal"/>
    <w:uiPriority w:val="34"/>
    <w:qFormat/>
    <w:rsid w:val="000D5882"/>
    <w:pPr>
      <w:ind w:left="720"/>
      <w:contextualSpacing/>
    </w:pPr>
  </w:style>
  <w:style w:type="paragraph" w:styleId="Revision">
    <w:name w:val="Revision"/>
    <w:hidden/>
    <w:uiPriority w:val="99"/>
    <w:semiHidden/>
    <w:rsid w:val="00785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7607">
      <w:bodyDiv w:val="1"/>
      <w:marLeft w:val="0"/>
      <w:marRight w:val="0"/>
      <w:marTop w:val="0"/>
      <w:marBottom w:val="0"/>
      <w:divBdr>
        <w:top w:val="none" w:sz="0" w:space="0" w:color="auto"/>
        <w:left w:val="none" w:sz="0" w:space="0" w:color="auto"/>
        <w:bottom w:val="none" w:sz="0" w:space="0" w:color="auto"/>
        <w:right w:val="none" w:sz="0" w:space="0" w:color="auto"/>
      </w:divBdr>
    </w:div>
    <w:div w:id="14623655">
      <w:bodyDiv w:val="1"/>
      <w:marLeft w:val="0"/>
      <w:marRight w:val="0"/>
      <w:marTop w:val="0"/>
      <w:marBottom w:val="0"/>
      <w:divBdr>
        <w:top w:val="none" w:sz="0" w:space="0" w:color="auto"/>
        <w:left w:val="none" w:sz="0" w:space="0" w:color="auto"/>
        <w:bottom w:val="none" w:sz="0" w:space="0" w:color="auto"/>
        <w:right w:val="none" w:sz="0" w:space="0" w:color="auto"/>
      </w:divBdr>
    </w:div>
    <w:div w:id="60759443">
      <w:bodyDiv w:val="1"/>
      <w:marLeft w:val="0"/>
      <w:marRight w:val="0"/>
      <w:marTop w:val="0"/>
      <w:marBottom w:val="0"/>
      <w:divBdr>
        <w:top w:val="none" w:sz="0" w:space="0" w:color="auto"/>
        <w:left w:val="none" w:sz="0" w:space="0" w:color="auto"/>
        <w:bottom w:val="none" w:sz="0" w:space="0" w:color="auto"/>
        <w:right w:val="none" w:sz="0" w:space="0" w:color="auto"/>
      </w:divBdr>
    </w:div>
    <w:div w:id="153767433">
      <w:bodyDiv w:val="1"/>
      <w:marLeft w:val="0"/>
      <w:marRight w:val="0"/>
      <w:marTop w:val="0"/>
      <w:marBottom w:val="0"/>
      <w:divBdr>
        <w:top w:val="none" w:sz="0" w:space="0" w:color="auto"/>
        <w:left w:val="none" w:sz="0" w:space="0" w:color="auto"/>
        <w:bottom w:val="none" w:sz="0" w:space="0" w:color="auto"/>
        <w:right w:val="none" w:sz="0" w:space="0" w:color="auto"/>
      </w:divBdr>
    </w:div>
    <w:div w:id="170997515">
      <w:bodyDiv w:val="1"/>
      <w:marLeft w:val="0"/>
      <w:marRight w:val="0"/>
      <w:marTop w:val="0"/>
      <w:marBottom w:val="0"/>
      <w:divBdr>
        <w:top w:val="none" w:sz="0" w:space="0" w:color="auto"/>
        <w:left w:val="none" w:sz="0" w:space="0" w:color="auto"/>
        <w:bottom w:val="none" w:sz="0" w:space="0" w:color="auto"/>
        <w:right w:val="none" w:sz="0" w:space="0" w:color="auto"/>
      </w:divBdr>
    </w:div>
    <w:div w:id="174075759">
      <w:bodyDiv w:val="1"/>
      <w:marLeft w:val="0"/>
      <w:marRight w:val="0"/>
      <w:marTop w:val="0"/>
      <w:marBottom w:val="0"/>
      <w:divBdr>
        <w:top w:val="none" w:sz="0" w:space="0" w:color="auto"/>
        <w:left w:val="none" w:sz="0" w:space="0" w:color="auto"/>
        <w:bottom w:val="none" w:sz="0" w:space="0" w:color="auto"/>
        <w:right w:val="none" w:sz="0" w:space="0" w:color="auto"/>
      </w:divBdr>
    </w:div>
    <w:div w:id="230241676">
      <w:bodyDiv w:val="1"/>
      <w:marLeft w:val="0"/>
      <w:marRight w:val="0"/>
      <w:marTop w:val="0"/>
      <w:marBottom w:val="0"/>
      <w:divBdr>
        <w:top w:val="none" w:sz="0" w:space="0" w:color="auto"/>
        <w:left w:val="none" w:sz="0" w:space="0" w:color="auto"/>
        <w:bottom w:val="none" w:sz="0" w:space="0" w:color="auto"/>
        <w:right w:val="none" w:sz="0" w:space="0" w:color="auto"/>
      </w:divBdr>
    </w:div>
    <w:div w:id="300961679">
      <w:bodyDiv w:val="1"/>
      <w:marLeft w:val="0"/>
      <w:marRight w:val="0"/>
      <w:marTop w:val="0"/>
      <w:marBottom w:val="0"/>
      <w:divBdr>
        <w:top w:val="none" w:sz="0" w:space="0" w:color="auto"/>
        <w:left w:val="none" w:sz="0" w:space="0" w:color="auto"/>
        <w:bottom w:val="none" w:sz="0" w:space="0" w:color="auto"/>
        <w:right w:val="none" w:sz="0" w:space="0" w:color="auto"/>
      </w:divBdr>
    </w:div>
    <w:div w:id="301156757">
      <w:bodyDiv w:val="1"/>
      <w:marLeft w:val="0"/>
      <w:marRight w:val="0"/>
      <w:marTop w:val="0"/>
      <w:marBottom w:val="0"/>
      <w:divBdr>
        <w:top w:val="none" w:sz="0" w:space="0" w:color="auto"/>
        <w:left w:val="none" w:sz="0" w:space="0" w:color="auto"/>
        <w:bottom w:val="none" w:sz="0" w:space="0" w:color="auto"/>
        <w:right w:val="none" w:sz="0" w:space="0" w:color="auto"/>
      </w:divBdr>
    </w:div>
    <w:div w:id="364716990">
      <w:bodyDiv w:val="1"/>
      <w:marLeft w:val="0"/>
      <w:marRight w:val="0"/>
      <w:marTop w:val="0"/>
      <w:marBottom w:val="0"/>
      <w:divBdr>
        <w:top w:val="none" w:sz="0" w:space="0" w:color="auto"/>
        <w:left w:val="none" w:sz="0" w:space="0" w:color="auto"/>
        <w:bottom w:val="none" w:sz="0" w:space="0" w:color="auto"/>
        <w:right w:val="none" w:sz="0" w:space="0" w:color="auto"/>
      </w:divBdr>
    </w:div>
    <w:div w:id="374548557">
      <w:bodyDiv w:val="1"/>
      <w:marLeft w:val="0"/>
      <w:marRight w:val="0"/>
      <w:marTop w:val="0"/>
      <w:marBottom w:val="0"/>
      <w:divBdr>
        <w:top w:val="none" w:sz="0" w:space="0" w:color="auto"/>
        <w:left w:val="none" w:sz="0" w:space="0" w:color="auto"/>
        <w:bottom w:val="none" w:sz="0" w:space="0" w:color="auto"/>
        <w:right w:val="none" w:sz="0" w:space="0" w:color="auto"/>
      </w:divBdr>
    </w:div>
    <w:div w:id="385573437">
      <w:bodyDiv w:val="1"/>
      <w:marLeft w:val="0"/>
      <w:marRight w:val="0"/>
      <w:marTop w:val="0"/>
      <w:marBottom w:val="0"/>
      <w:divBdr>
        <w:top w:val="none" w:sz="0" w:space="0" w:color="auto"/>
        <w:left w:val="none" w:sz="0" w:space="0" w:color="auto"/>
        <w:bottom w:val="none" w:sz="0" w:space="0" w:color="auto"/>
        <w:right w:val="none" w:sz="0" w:space="0" w:color="auto"/>
      </w:divBdr>
    </w:div>
    <w:div w:id="390423701">
      <w:bodyDiv w:val="1"/>
      <w:marLeft w:val="0"/>
      <w:marRight w:val="0"/>
      <w:marTop w:val="0"/>
      <w:marBottom w:val="0"/>
      <w:divBdr>
        <w:top w:val="none" w:sz="0" w:space="0" w:color="auto"/>
        <w:left w:val="none" w:sz="0" w:space="0" w:color="auto"/>
        <w:bottom w:val="none" w:sz="0" w:space="0" w:color="auto"/>
        <w:right w:val="none" w:sz="0" w:space="0" w:color="auto"/>
      </w:divBdr>
    </w:div>
    <w:div w:id="411467309">
      <w:bodyDiv w:val="1"/>
      <w:marLeft w:val="0"/>
      <w:marRight w:val="0"/>
      <w:marTop w:val="0"/>
      <w:marBottom w:val="0"/>
      <w:divBdr>
        <w:top w:val="none" w:sz="0" w:space="0" w:color="auto"/>
        <w:left w:val="none" w:sz="0" w:space="0" w:color="auto"/>
        <w:bottom w:val="none" w:sz="0" w:space="0" w:color="auto"/>
        <w:right w:val="none" w:sz="0" w:space="0" w:color="auto"/>
      </w:divBdr>
    </w:div>
    <w:div w:id="417673766">
      <w:bodyDiv w:val="1"/>
      <w:marLeft w:val="0"/>
      <w:marRight w:val="0"/>
      <w:marTop w:val="0"/>
      <w:marBottom w:val="0"/>
      <w:divBdr>
        <w:top w:val="none" w:sz="0" w:space="0" w:color="auto"/>
        <w:left w:val="none" w:sz="0" w:space="0" w:color="auto"/>
        <w:bottom w:val="none" w:sz="0" w:space="0" w:color="auto"/>
        <w:right w:val="none" w:sz="0" w:space="0" w:color="auto"/>
      </w:divBdr>
    </w:div>
    <w:div w:id="428232385">
      <w:bodyDiv w:val="1"/>
      <w:marLeft w:val="0"/>
      <w:marRight w:val="0"/>
      <w:marTop w:val="0"/>
      <w:marBottom w:val="0"/>
      <w:divBdr>
        <w:top w:val="none" w:sz="0" w:space="0" w:color="auto"/>
        <w:left w:val="none" w:sz="0" w:space="0" w:color="auto"/>
        <w:bottom w:val="none" w:sz="0" w:space="0" w:color="auto"/>
        <w:right w:val="none" w:sz="0" w:space="0" w:color="auto"/>
      </w:divBdr>
    </w:div>
    <w:div w:id="448088481">
      <w:bodyDiv w:val="1"/>
      <w:marLeft w:val="0"/>
      <w:marRight w:val="0"/>
      <w:marTop w:val="0"/>
      <w:marBottom w:val="0"/>
      <w:divBdr>
        <w:top w:val="none" w:sz="0" w:space="0" w:color="auto"/>
        <w:left w:val="none" w:sz="0" w:space="0" w:color="auto"/>
        <w:bottom w:val="none" w:sz="0" w:space="0" w:color="auto"/>
        <w:right w:val="none" w:sz="0" w:space="0" w:color="auto"/>
      </w:divBdr>
    </w:div>
    <w:div w:id="460616244">
      <w:bodyDiv w:val="1"/>
      <w:marLeft w:val="0"/>
      <w:marRight w:val="0"/>
      <w:marTop w:val="0"/>
      <w:marBottom w:val="0"/>
      <w:divBdr>
        <w:top w:val="none" w:sz="0" w:space="0" w:color="auto"/>
        <w:left w:val="none" w:sz="0" w:space="0" w:color="auto"/>
        <w:bottom w:val="none" w:sz="0" w:space="0" w:color="auto"/>
        <w:right w:val="none" w:sz="0" w:space="0" w:color="auto"/>
      </w:divBdr>
    </w:div>
    <w:div w:id="471599362">
      <w:bodyDiv w:val="1"/>
      <w:marLeft w:val="0"/>
      <w:marRight w:val="0"/>
      <w:marTop w:val="0"/>
      <w:marBottom w:val="0"/>
      <w:divBdr>
        <w:top w:val="none" w:sz="0" w:space="0" w:color="auto"/>
        <w:left w:val="none" w:sz="0" w:space="0" w:color="auto"/>
        <w:bottom w:val="none" w:sz="0" w:space="0" w:color="auto"/>
        <w:right w:val="none" w:sz="0" w:space="0" w:color="auto"/>
      </w:divBdr>
    </w:div>
    <w:div w:id="487132266">
      <w:bodyDiv w:val="1"/>
      <w:marLeft w:val="0"/>
      <w:marRight w:val="0"/>
      <w:marTop w:val="0"/>
      <w:marBottom w:val="0"/>
      <w:divBdr>
        <w:top w:val="none" w:sz="0" w:space="0" w:color="auto"/>
        <w:left w:val="none" w:sz="0" w:space="0" w:color="auto"/>
        <w:bottom w:val="none" w:sz="0" w:space="0" w:color="auto"/>
        <w:right w:val="none" w:sz="0" w:space="0" w:color="auto"/>
      </w:divBdr>
    </w:div>
    <w:div w:id="502942101">
      <w:bodyDiv w:val="1"/>
      <w:marLeft w:val="0"/>
      <w:marRight w:val="0"/>
      <w:marTop w:val="0"/>
      <w:marBottom w:val="0"/>
      <w:divBdr>
        <w:top w:val="none" w:sz="0" w:space="0" w:color="auto"/>
        <w:left w:val="none" w:sz="0" w:space="0" w:color="auto"/>
        <w:bottom w:val="none" w:sz="0" w:space="0" w:color="auto"/>
        <w:right w:val="none" w:sz="0" w:space="0" w:color="auto"/>
      </w:divBdr>
    </w:div>
    <w:div w:id="518742538">
      <w:bodyDiv w:val="1"/>
      <w:marLeft w:val="0"/>
      <w:marRight w:val="0"/>
      <w:marTop w:val="0"/>
      <w:marBottom w:val="0"/>
      <w:divBdr>
        <w:top w:val="none" w:sz="0" w:space="0" w:color="auto"/>
        <w:left w:val="none" w:sz="0" w:space="0" w:color="auto"/>
        <w:bottom w:val="none" w:sz="0" w:space="0" w:color="auto"/>
        <w:right w:val="none" w:sz="0" w:space="0" w:color="auto"/>
      </w:divBdr>
    </w:div>
    <w:div w:id="566304557">
      <w:bodyDiv w:val="1"/>
      <w:marLeft w:val="0"/>
      <w:marRight w:val="0"/>
      <w:marTop w:val="0"/>
      <w:marBottom w:val="0"/>
      <w:divBdr>
        <w:top w:val="none" w:sz="0" w:space="0" w:color="auto"/>
        <w:left w:val="none" w:sz="0" w:space="0" w:color="auto"/>
        <w:bottom w:val="none" w:sz="0" w:space="0" w:color="auto"/>
        <w:right w:val="none" w:sz="0" w:space="0" w:color="auto"/>
      </w:divBdr>
    </w:div>
    <w:div w:id="636494068">
      <w:bodyDiv w:val="1"/>
      <w:marLeft w:val="0"/>
      <w:marRight w:val="0"/>
      <w:marTop w:val="0"/>
      <w:marBottom w:val="0"/>
      <w:divBdr>
        <w:top w:val="none" w:sz="0" w:space="0" w:color="auto"/>
        <w:left w:val="none" w:sz="0" w:space="0" w:color="auto"/>
        <w:bottom w:val="none" w:sz="0" w:space="0" w:color="auto"/>
        <w:right w:val="none" w:sz="0" w:space="0" w:color="auto"/>
      </w:divBdr>
    </w:div>
    <w:div w:id="637414140">
      <w:bodyDiv w:val="1"/>
      <w:marLeft w:val="0"/>
      <w:marRight w:val="0"/>
      <w:marTop w:val="0"/>
      <w:marBottom w:val="0"/>
      <w:divBdr>
        <w:top w:val="none" w:sz="0" w:space="0" w:color="auto"/>
        <w:left w:val="none" w:sz="0" w:space="0" w:color="auto"/>
        <w:bottom w:val="none" w:sz="0" w:space="0" w:color="auto"/>
        <w:right w:val="none" w:sz="0" w:space="0" w:color="auto"/>
      </w:divBdr>
    </w:div>
    <w:div w:id="667254146">
      <w:bodyDiv w:val="1"/>
      <w:marLeft w:val="0"/>
      <w:marRight w:val="0"/>
      <w:marTop w:val="0"/>
      <w:marBottom w:val="0"/>
      <w:divBdr>
        <w:top w:val="none" w:sz="0" w:space="0" w:color="auto"/>
        <w:left w:val="none" w:sz="0" w:space="0" w:color="auto"/>
        <w:bottom w:val="none" w:sz="0" w:space="0" w:color="auto"/>
        <w:right w:val="none" w:sz="0" w:space="0" w:color="auto"/>
      </w:divBdr>
    </w:div>
    <w:div w:id="674722482">
      <w:bodyDiv w:val="1"/>
      <w:marLeft w:val="0"/>
      <w:marRight w:val="0"/>
      <w:marTop w:val="0"/>
      <w:marBottom w:val="0"/>
      <w:divBdr>
        <w:top w:val="none" w:sz="0" w:space="0" w:color="auto"/>
        <w:left w:val="none" w:sz="0" w:space="0" w:color="auto"/>
        <w:bottom w:val="none" w:sz="0" w:space="0" w:color="auto"/>
        <w:right w:val="none" w:sz="0" w:space="0" w:color="auto"/>
      </w:divBdr>
    </w:div>
    <w:div w:id="716901592">
      <w:bodyDiv w:val="1"/>
      <w:marLeft w:val="0"/>
      <w:marRight w:val="0"/>
      <w:marTop w:val="0"/>
      <w:marBottom w:val="0"/>
      <w:divBdr>
        <w:top w:val="none" w:sz="0" w:space="0" w:color="auto"/>
        <w:left w:val="none" w:sz="0" w:space="0" w:color="auto"/>
        <w:bottom w:val="none" w:sz="0" w:space="0" w:color="auto"/>
        <w:right w:val="none" w:sz="0" w:space="0" w:color="auto"/>
      </w:divBdr>
    </w:div>
    <w:div w:id="722869794">
      <w:bodyDiv w:val="1"/>
      <w:marLeft w:val="0"/>
      <w:marRight w:val="0"/>
      <w:marTop w:val="0"/>
      <w:marBottom w:val="0"/>
      <w:divBdr>
        <w:top w:val="none" w:sz="0" w:space="0" w:color="auto"/>
        <w:left w:val="none" w:sz="0" w:space="0" w:color="auto"/>
        <w:bottom w:val="none" w:sz="0" w:space="0" w:color="auto"/>
        <w:right w:val="none" w:sz="0" w:space="0" w:color="auto"/>
      </w:divBdr>
    </w:div>
    <w:div w:id="746195150">
      <w:bodyDiv w:val="1"/>
      <w:marLeft w:val="0"/>
      <w:marRight w:val="0"/>
      <w:marTop w:val="0"/>
      <w:marBottom w:val="0"/>
      <w:divBdr>
        <w:top w:val="none" w:sz="0" w:space="0" w:color="auto"/>
        <w:left w:val="none" w:sz="0" w:space="0" w:color="auto"/>
        <w:bottom w:val="none" w:sz="0" w:space="0" w:color="auto"/>
        <w:right w:val="none" w:sz="0" w:space="0" w:color="auto"/>
      </w:divBdr>
    </w:div>
    <w:div w:id="786461687">
      <w:bodyDiv w:val="1"/>
      <w:marLeft w:val="0"/>
      <w:marRight w:val="0"/>
      <w:marTop w:val="0"/>
      <w:marBottom w:val="0"/>
      <w:divBdr>
        <w:top w:val="none" w:sz="0" w:space="0" w:color="auto"/>
        <w:left w:val="none" w:sz="0" w:space="0" w:color="auto"/>
        <w:bottom w:val="none" w:sz="0" w:space="0" w:color="auto"/>
        <w:right w:val="none" w:sz="0" w:space="0" w:color="auto"/>
      </w:divBdr>
    </w:div>
    <w:div w:id="955065737">
      <w:bodyDiv w:val="1"/>
      <w:marLeft w:val="0"/>
      <w:marRight w:val="0"/>
      <w:marTop w:val="0"/>
      <w:marBottom w:val="0"/>
      <w:divBdr>
        <w:top w:val="none" w:sz="0" w:space="0" w:color="auto"/>
        <w:left w:val="none" w:sz="0" w:space="0" w:color="auto"/>
        <w:bottom w:val="none" w:sz="0" w:space="0" w:color="auto"/>
        <w:right w:val="none" w:sz="0" w:space="0" w:color="auto"/>
      </w:divBdr>
    </w:div>
    <w:div w:id="993872271">
      <w:bodyDiv w:val="1"/>
      <w:marLeft w:val="0"/>
      <w:marRight w:val="0"/>
      <w:marTop w:val="0"/>
      <w:marBottom w:val="0"/>
      <w:divBdr>
        <w:top w:val="none" w:sz="0" w:space="0" w:color="auto"/>
        <w:left w:val="none" w:sz="0" w:space="0" w:color="auto"/>
        <w:bottom w:val="none" w:sz="0" w:space="0" w:color="auto"/>
        <w:right w:val="none" w:sz="0" w:space="0" w:color="auto"/>
      </w:divBdr>
    </w:div>
    <w:div w:id="1227837510">
      <w:bodyDiv w:val="1"/>
      <w:marLeft w:val="0"/>
      <w:marRight w:val="0"/>
      <w:marTop w:val="0"/>
      <w:marBottom w:val="0"/>
      <w:divBdr>
        <w:top w:val="none" w:sz="0" w:space="0" w:color="auto"/>
        <w:left w:val="none" w:sz="0" w:space="0" w:color="auto"/>
        <w:bottom w:val="none" w:sz="0" w:space="0" w:color="auto"/>
        <w:right w:val="none" w:sz="0" w:space="0" w:color="auto"/>
      </w:divBdr>
    </w:div>
    <w:div w:id="1236822999">
      <w:bodyDiv w:val="1"/>
      <w:marLeft w:val="0"/>
      <w:marRight w:val="0"/>
      <w:marTop w:val="0"/>
      <w:marBottom w:val="0"/>
      <w:divBdr>
        <w:top w:val="none" w:sz="0" w:space="0" w:color="auto"/>
        <w:left w:val="none" w:sz="0" w:space="0" w:color="auto"/>
        <w:bottom w:val="none" w:sz="0" w:space="0" w:color="auto"/>
        <w:right w:val="none" w:sz="0" w:space="0" w:color="auto"/>
      </w:divBdr>
    </w:div>
    <w:div w:id="1265532452">
      <w:bodyDiv w:val="1"/>
      <w:marLeft w:val="0"/>
      <w:marRight w:val="0"/>
      <w:marTop w:val="0"/>
      <w:marBottom w:val="0"/>
      <w:divBdr>
        <w:top w:val="none" w:sz="0" w:space="0" w:color="auto"/>
        <w:left w:val="none" w:sz="0" w:space="0" w:color="auto"/>
        <w:bottom w:val="none" w:sz="0" w:space="0" w:color="auto"/>
        <w:right w:val="none" w:sz="0" w:space="0" w:color="auto"/>
      </w:divBdr>
    </w:div>
    <w:div w:id="1322076156">
      <w:bodyDiv w:val="1"/>
      <w:marLeft w:val="0"/>
      <w:marRight w:val="0"/>
      <w:marTop w:val="0"/>
      <w:marBottom w:val="0"/>
      <w:divBdr>
        <w:top w:val="none" w:sz="0" w:space="0" w:color="auto"/>
        <w:left w:val="none" w:sz="0" w:space="0" w:color="auto"/>
        <w:bottom w:val="none" w:sz="0" w:space="0" w:color="auto"/>
        <w:right w:val="none" w:sz="0" w:space="0" w:color="auto"/>
      </w:divBdr>
    </w:div>
    <w:div w:id="1356543493">
      <w:bodyDiv w:val="1"/>
      <w:marLeft w:val="0"/>
      <w:marRight w:val="0"/>
      <w:marTop w:val="0"/>
      <w:marBottom w:val="0"/>
      <w:divBdr>
        <w:top w:val="none" w:sz="0" w:space="0" w:color="auto"/>
        <w:left w:val="none" w:sz="0" w:space="0" w:color="auto"/>
        <w:bottom w:val="none" w:sz="0" w:space="0" w:color="auto"/>
        <w:right w:val="none" w:sz="0" w:space="0" w:color="auto"/>
      </w:divBdr>
    </w:div>
    <w:div w:id="1368872282">
      <w:bodyDiv w:val="1"/>
      <w:marLeft w:val="0"/>
      <w:marRight w:val="0"/>
      <w:marTop w:val="0"/>
      <w:marBottom w:val="0"/>
      <w:divBdr>
        <w:top w:val="none" w:sz="0" w:space="0" w:color="auto"/>
        <w:left w:val="none" w:sz="0" w:space="0" w:color="auto"/>
        <w:bottom w:val="none" w:sz="0" w:space="0" w:color="auto"/>
        <w:right w:val="none" w:sz="0" w:space="0" w:color="auto"/>
      </w:divBdr>
    </w:div>
    <w:div w:id="1431775108">
      <w:bodyDiv w:val="1"/>
      <w:marLeft w:val="0"/>
      <w:marRight w:val="0"/>
      <w:marTop w:val="0"/>
      <w:marBottom w:val="0"/>
      <w:divBdr>
        <w:top w:val="none" w:sz="0" w:space="0" w:color="auto"/>
        <w:left w:val="none" w:sz="0" w:space="0" w:color="auto"/>
        <w:bottom w:val="none" w:sz="0" w:space="0" w:color="auto"/>
        <w:right w:val="none" w:sz="0" w:space="0" w:color="auto"/>
      </w:divBdr>
    </w:div>
    <w:div w:id="1439176534">
      <w:bodyDiv w:val="1"/>
      <w:marLeft w:val="0"/>
      <w:marRight w:val="0"/>
      <w:marTop w:val="0"/>
      <w:marBottom w:val="0"/>
      <w:divBdr>
        <w:top w:val="none" w:sz="0" w:space="0" w:color="auto"/>
        <w:left w:val="none" w:sz="0" w:space="0" w:color="auto"/>
        <w:bottom w:val="none" w:sz="0" w:space="0" w:color="auto"/>
        <w:right w:val="none" w:sz="0" w:space="0" w:color="auto"/>
      </w:divBdr>
    </w:div>
    <w:div w:id="1466199204">
      <w:bodyDiv w:val="1"/>
      <w:marLeft w:val="0"/>
      <w:marRight w:val="0"/>
      <w:marTop w:val="0"/>
      <w:marBottom w:val="0"/>
      <w:divBdr>
        <w:top w:val="none" w:sz="0" w:space="0" w:color="auto"/>
        <w:left w:val="none" w:sz="0" w:space="0" w:color="auto"/>
        <w:bottom w:val="none" w:sz="0" w:space="0" w:color="auto"/>
        <w:right w:val="none" w:sz="0" w:space="0" w:color="auto"/>
      </w:divBdr>
    </w:div>
    <w:div w:id="1486360627">
      <w:bodyDiv w:val="1"/>
      <w:marLeft w:val="0"/>
      <w:marRight w:val="0"/>
      <w:marTop w:val="0"/>
      <w:marBottom w:val="0"/>
      <w:divBdr>
        <w:top w:val="none" w:sz="0" w:space="0" w:color="auto"/>
        <w:left w:val="none" w:sz="0" w:space="0" w:color="auto"/>
        <w:bottom w:val="none" w:sz="0" w:space="0" w:color="auto"/>
        <w:right w:val="none" w:sz="0" w:space="0" w:color="auto"/>
      </w:divBdr>
    </w:div>
    <w:div w:id="1488589997">
      <w:bodyDiv w:val="1"/>
      <w:marLeft w:val="0"/>
      <w:marRight w:val="0"/>
      <w:marTop w:val="0"/>
      <w:marBottom w:val="0"/>
      <w:divBdr>
        <w:top w:val="none" w:sz="0" w:space="0" w:color="auto"/>
        <w:left w:val="none" w:sz="0" w:space="0" w:color="auto"/>
        <w:bottom w:val="none" w:sz="0" w:space="0" w:color="auto"/>
        <w:right w:val="none" w:sz="0" w:space="0" w:color="auto"/>
      </w:divBdr>
    </w:div>
    <w:div w:id="1490051201">
      <w:bodyDiv w:val="1"/>
      <w:marLeft w:val="0"/>
      <w:marRight w:val="0"/>
      <w:marTop w:val="0"/>
      <w:marBottom w:val="0"/>
      <w:divBdr>
        <w:top w:val="none" w:sz="0" w:space="0" w:color="auto"/>
        <w:left w:val="none" w:sz="0" w:space="0" w:color="auto"/>
        <w:bottom w:val="none" w:sz="0" w:space="0" w:color="auto"/>
        <w:right w:val="none" w:sz="0" w:space="0" w:color="auto"/>
      </w:divBdr>
    </w:div>
    <w:div w:id="1491825694">
      <w:bodyDiv w:val="1"/>
      <w:marLeft w:val="0"/>
      <w:marRight w:val="0"/>
      <w:marTop w:val="0"/>
      <w:marBottom w:val="0"/>
      <w:divBdr>
        <w:top w:val="none" w:sz="0" w:space="0" w:color="auto"/>
        <w:left w:val="none" w:sz="0" w:space="0" w:color="auto"/>
        <w:bottom w:val="none" w:sz="0" w:space="0" w:color="auto"/>
        <w:right w:val="none" w:sz="0" w:space="0" w:color="auto"/>
      </w:divBdr>
    </w:div>
    <w:div w:id="1544708056">
      <w:bodyDiv w:val="1"/>
      <w:marLeft w:val="0"/>
      <w:marRight w:val="0"/>
      <w:marTop w:val="0"/>
      <w:marBottom w:val="0"/>
      <w:divBdr>
        <w:top w:val="none" w:sz="0" w:space="0" w:color="auto"/>
        <w:left w:val="none" w:sz="0" w:space="0" w:color="auto"/>
        <w:bottom w:val="none" w:sz="0" w:space="0" w:color="auto"/>
        <w:right w:val="none" w:sz="0" w:space="0" w:color="auto"/>
      </w:divBdr>
    </w:div>
    <w:div w:id="1610813438">
      <w:bodyDiv w:val="1"/>
      <w:marLeft w:val="0"/>
      <w:marRight w:val="0"/>
      <w:marTop w:val="0"/>
      <w:marBottom w:val="0"/>
      <w:divBdr>
        <w:top w:val="none" w:sz="0" w:space="0" w:color="auto"/>
        <w:left w:val="none" w:sz="0" w:space="0" w:color="auto"/>
        <w:bottom w:val="none" w:sz="0" w:space="0" w:color="auto"/>
        <w:right w:val="none" w:sz="0" w:space="0" w:color="auto"/>
      </w:divBdr>
    </w:div>
    <w:div w:id="1630940924">
      <w:bodyDiv w:val="1"/>
      <w:marLeft w:val="0"/>
      <w:marRight w:val="0"/>
      <w:marTop w:val="0"/>
      <w:marBottom w:val="0"/>
      <w:divBdr>
        <w:top w:val="none" w:sz="0" w:space="0" w:color="auto"/>
        <w:left w:val="none" w:sz="0" w:space="0" w:color="auto"/>
        <w:bottom w:val="none" w:sz="0" w:space="0" w:color="auto"/>
        <w:right w:val="none" w:sz="0" w:space="0" w:color="auto"/>
      </w:divBdr>
    </w:div>
    <w:div w:id="1717924779">
      <w:bodyDiv w:val="1"/>
      <w:marLeft w:val="0"/>
      <w:marRight w:val="0"/>
      <w:marTop w:val="0"/>
      <w:marBottom w:val="0"/>
      <w:divBdr>
        <w:top w:val="none" w:sz="0" w:space="0" w:color="auto"/>
        <w:left w:val="none" w:sz="0" w:space="0" w:color="auto"/>
        <w:bottom w:val="none" w:sz="0" w:space="0" w:color="auto"/>
        <w:right w:val="none" w:sz="0" w:space="0" w:color="auto"/>
      </w:divBdr>
    </w:div>
    <w:div w:id="1725057491">
      <w:bodyDiv w:val="1"/>
      <w:marLeft w:val="0"/>
      <w:marRight w:val="0"/>
      <w:marTop w:val="0"/>
      <w:marBottom w:val="0"/>
      <w:divBdr>
        <w:top w:val="none" w:sz="0" w:space="0" w:color="auto"/>
        <w:left w:val="none" w:sz="0" w:space="0" w:color="auto"/>
        <w:bottom w:val="none" w:sz="0" w:space="0" w:color="auto"/>
        <w:right w:val="none" w:sz="0" w:space="0" w:color="auto"/>
      </w:divBdr>
    </w:div>
    <w:div w:id="1749112563">
      <w:bodyDiv w:val="1"/>
      <w:marLeft w:val="0"/>
      <w:marRight w:val="0"/>
      <w:marTop w:val="0"/>
      <w:marBottom w:val="0"/>
      <w:divBdr>
        <w:top w:val="none" w:sz="0" w:space="0" w:color="auto"/>
        <w:left w:val="none" w:sz="0" w:space="0" w:color="auto"/>
        <w:bottom w:val="none" w:sz="0" w:space="0" w:color="auto"/>
        <w:right w:val="none" w:sz="0" w:space="0" w:color="auto"/>
      </w:divBdr>
    </w:div>
    <w:div w:id="1790664148">
      <w:bodyDiv w:val="1"/>
      <w:marLeft w:val="0"/>
      <w:marRight w:val="0"/>
      <w:marTop w:val="0"/>
      <w:marBottom w:val="0"/>
      <w:divBdr>
        <w:top w:val="none" w:sz="0" w:space="0" w:color="auto"/>
        <w:left w:val="none" w:sz="0" w:space="0" w:color="auto"/>
        <w:bottom w:val="none" w:sz="0" w:space="0" w:color="auto"/>
        <w:right w:val="none" w:sz="0" w:space="0" w:color="auto"/>
      </w:divBdr>
    </w:div>
    <w:div w:id="1806777197">
      <w:bodyDiv w:val="1"/>
      <w:marLeft w:val="0"/>
      <w:marRight w:val="0"/>
      <w:marTop w:val="0"/>
      <w:marBottom w:val="0"/>
      <w:divBdr>
        <w:top w:val="none" w:sz="0" w:space="0" w:color="auto"/>
        <w:left w:val="none" w:sz="0" w:space="0" w:color="auto"/>
        <w:bottom w:val="none" w:sz="0" w:space="0" w:color="auto"/>
        <w:right w:val="none" w:sz="0" w:space="0" w:color="auto"/>
      </w:divBdr>
    </w:div>
    <w:div w:id="1830631086">
      <w:bodyDiv w:val="1"/>
      <w:marLeft w:val="0"/>
      <w:marRight w:val="0"/>
      <w:marTop w:val="0"/>
      <w:marBottom w:val="0"/>
      <w:divBdr>
        <w:top w:val="none" w:sz="0" w:space="0" w:color="auto"/>
        <w:left w:val="none" w:sz="0" w:space="0" w:color="auto"/>
        <w:bottom w:val="none" w:sz="0" w:space="0" w:color="auto"/>
        <w:right w:val="none" w:sz="0" w:space="0" w:color="auto"/>
      </w:divBdr>
    </w:div>
    <w:div w:id="1889758786">
      <w:bodyDiv w:val="1"/>
      <w:marLeft w:val="0"/>
      <w:marRight w:val="0"/>
      <w:marTop w:val="0"/>
      <w:marBottom w:val="0"/>
      <w:divBdr>
        <w:top w:val="none" w:sz="0" w:space="0" w:color="auto"/>
        <w:left w:val="none" w:sz="0" w:space="0" w:color="auto"/>
        <w:bottom w:val="none" w:sz="0" w:space="0" w:color="auto"/>
        <w:right w:val="none" w:sz="0" w:space="0" w:color="auto"/>
      </w:divBdr>
    </w:div>
    <w:div w:id="2037844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www.gromacs.org/"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webSettings" Target="webSettings.xml" Id="rId4" /><Relationship Type="http://schemas.openxmlformats.org/officeDocument/2006/relationships/hyperlink" Target="http://manual.gromacs.org/documentation/5.1/user-guide/flow.html" TargetMode="External" Id="rId9" /><Relationship Type="http://schemas.microsoft.com/office/2011/relationships/people" Target="people.xml" Id="rId14" /><Relationship Type="http://schemas.openxmlformats.org/officeDocument/2006/relationships/image" Target="/media/image3.png" Id="R0b71b247f8f34290" /></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andhitha:Library:Application%20Support:Microsoft:Office:User%20Templates:My%20Templates: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Macintosh%20HD:Users:nandhitha:Library:Application%20Support:Microsoft:Office:User%20Templates:My%20Templates:THESIS_template.dotx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Nandhitha Subramanian</dc:creator>
  <keywords/>
  <dc:description/>
  <lastModifiedBy>Hugo Macdermott-Opeskin</lastModifiedBy>
  <revision>6</revision>
  <dcterms:created xsi:type="dcterms:W3CDTF">2018-08-12T03:48:00.0000000Z</dcterms:created>
  <dcterms:modified xsi:type="dcterms:W3CDTF">2020-02-14T04:32:20.2658041Z</dcterms:modified>
</coreProperties>
</file>